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ZA"/>
        </w:rPr>
        <w:id w:val="-1723751719"/>
        <w:docPartObj>
          <w:docPartGallery w:val="Cover Pages"/>
          <w:docPartUnique/>
        </w:docPartObj>
      </w:sdtPr>
      <w:sdtEndPr>
        <w:rPr>
          <w:color w:val="5B9BD5" w:themeColor="accent1"/>
        </w:rPr>
      </w:sdtEndPr>
      <w:sdtContent>
        <w:p w:rsidR="00BB6AA3" w:rsidRDefault="00BB6AA3">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7-28T00:00:00Z">
                                      <w:dateFormat w:val="M/d/yyyy"/>
                                      <w:lid w:val="en-US"/>
                                      <w:storeMappedDataAs w:val="dateTime"/>
                                      <w:calendar w:val="gregorian"/>
                                    </w:date>
                                  </w:sdtPr>
                                  <w:sdtEndPr/>
                                  <w:sdtContent>
                                    <w:p w:rsidR="00BB6AA3" w:rsidRDefault="00BB5B6B">
                                      <w:pPr>
                                        <w:pStyle w:val="NoSpacing"/>
                                        <w:jc w:val="right"/>
                                        <w:rPr>
                                          <w:color w:val="FFFFFF" w:themeColor="background1"/>
                                          <w:sz w:val="28"/>
                                          <w:szCs w:val="28"/>
                                        </w:rPr>
                                      </w:pPr>
                                      <w:r>
                                        <w:rPr>
                                          <w:color w:val="FFFFFF" w:themeColor="background1"/>
                                          <w:sz w:val="28"/>
                                          <w:szCs w:val="28"/>
                                        </w:rPr>
                                        <w:t>7/28/2014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7-28T00:00:00Z">
                                <w:dateFormat w:val="M/d/yyyy"/>
                                <w:lid w:val="en-US"/>
                                <w:storeMappedDataAs w:val="dateTime"/>
                                <w:calendar w:val="gregorian"/>
                              </w:date>
                            </w:sdtPr>
                            <w:sdtEndPr/>
                            <w:sdtContent>
                              <w:p w:rsidR="00BB6AA3" w:rsidRDefault="00BB5B6B">
                                <w:pPr>
                                  <w:pStyle w:val="NoSpacing"/>
                                  <w:jc w:val="right"/>
                                  <w:rPr>
                                    <w:color w:val="FFFFFF" w:themeColor="background1"/>
                                    <w:sz w:val="28"/>
                                    <w:szCs w:val="28"/>
                                  </w:rPr>
                                </w:pPr>
                                <w:r>
                                  <w:rPr>
                                    <w:color w:val="FFFFFF" w:themeColor="background1"/>
                                    <w:sz w:val="28"/>
                                    <w:szCs w:val="28"/>
                                  </w:rPr>
                                  <w:t>7/28/2014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AA3" w:rsidRDefault="0069456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6AA3">
                                      <w:rPr>
                                        <w:color w:val="5B9BD5" w:themeColor="accent1"/>
                                        <w:sz w:val="26"/>
                                        <w:szCs w:val="26"/>
                                      </w:rPr>
                                      <w:t>Erick van der Linde</w:t>
                                    </w:r>
                                  </w:sdtContent>
                                </w:sdt>
                              </w:p>
                              <w:p w:rsidR="00BB6AA3" w:rsidRDefault="0069456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B6AA3">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B6AA3" w:rsidRDefault="0069456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6AA3">
                                <w:rPr>
                                  <w:color w:val="5B9BD5" w:themeColor="accent1"/>
                                  <w:sz w:val="26"/>
                                  <w:szCs w:val="26"/>
                                </w:rPr>
                                <w:t>Erick van der Linde</w:t>
                              </w:r>
                            </w:sdtContent>
                          </w:sdt>
                        </w:p>
                        <w:p w:rsidR="00BB6AA3" w:rsidRDefault="0069456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B6AA3">
                                <w:rPr>
                                  <w:caps/>
                                  <w:color w:val="595959" w:themeColor="text1" w:themeTint="A6"/>
                                  <w:sz w:val="20"/>
                                  <w:szCs w:val="20"/>
                                </w:rPr>
                                <w:t>[company name]</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6AA3" w:rsidRDefault="006945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6AA3">
                                      <w:rPr>
                                        <w:rFonts w:asciiTheme="majorHAnsi" w:eastAsiaTheme="majorEastAsia" w:hAnsiTheme="majorHAnsi" w:cstheme="majorBidi"/>
                                        <w:color w:val="262626" w:themeColor="text1" w:themeTint="D9"/>
                                        <w:sz w:val="72"/>
                                        <w:szCs w:val="72"/>
                                      </w:rPr>
                                      <w:t xml:space="preserve">Software </w:t>
                                    </w:r>
                                    <w:r w:rsidR="00BB5B6B">
                                      <w:rPr>
                                        <w:rFonts w:asciiTheme="majorHAnsi" w:eastAsiaTheme="majorEastAsia" w:hAnsiTheme="majorHAnsi" w:cstheme="majorBidi"/>
                                        <w:color w:val="262626" w:themeColor="text1" w:themeTint="D9"/>
                                        <w:sz w:val="72"/>
                                        <w:szCs w:val="72"/>
                                      </w:rPr>
                                      <w:t>Development Plan</w:t>
                                    </w:r>
                                    <w:r w:rsidR="00BB6AA3">
                                      <w:rPr>
                                        <w:rFonts w:asciiTheme="majorHAnsi" w:eastAsiaTheme="majorEastAsia" w:hAnsiTheme="majorHAnsi" w:cstheme="majorBidi"/>
                                        <w:color w:val="262626" w:themeColor="text1" w:themeTint="D9"/>
                                        <w:sz w:val="72"/>
                                        <w:szCs w:val="72"/>
                                      </w:rPr>
                                      <w:t xml:space="preserve"> for </w:t>
                                    </w:r>
                                    <w:proofErr w:type="spellStart"/>
                                    <w:r w:rsidR="00BB6AA3">
                                      <w:rPr>
                                        <w:rFonts w:asciiTheme="majorHAnsi" w:eastAsiaTheme="majorEastAsia" w:hAnsiTheme="majorHAnsi" w:cstheme="majorBidi"/>
                                        <w:color w:val="262626" w:themeColor="text1" w:themeTint="D9"/>
                                        <w:sz w:val="72"/>
                                        <w:szCs w:val="72"/>
                                      </w:rPr>
                                      <w:t>Agri</w:t>
                                    </w:r>
                                    <w:proofErr w:type="spellEnd"/>
                                    <w:r w:rsidR="00BB6AA3">
                                      <w:rPr>
                                        <w:rFonts w:asciiTheme="majorHAnsi" w:eastAsiaTheme="majorEastAsia" w:hAnsiTheme="majorHAnsi" w:cstheme="majorBidi"/>
                                        <w:color w:val="262626" w:themeColor="text1" w:themeTint="D9"/>
                                        <w:sz w:val="72"/>
                                        <w:szCs w:val="72"/>
                                      </w:rPr>
                                      <w:t>-Pro</w:t>
                                    </w:r>
                                  </w:sdtContent>
                                </w:sdt>
                              </w:p>
                              <w:p w:rsidR="00BB6AA3" w:rsidRDefault="00BB6AA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B6AA3" w:rsidRDefault="0069456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6AA3">
                                <w:rPr>
                                  <w:rFonts w:asciiTheme="majorHAnsi" w:eastAsiaTheme="majorEastAsia" w:hAnsiTheme="majorHAnsi" w:cstheme="majorBidi"/>
                                  <w:color w:val="262626" w:themeColor="text1" w:themeTint="D9"/>
                                  <w:sz w:val="72"/>
                                  <w:szCs w:val="72"/>
                                </w:rPr>
                                <w:t xml:space="preserve">Software </w:t>
                              </w:r>
                              <w:r w:rsidR="00BB5B6B">
                                <w:rPr>
                                  <w:rFonts w:asciiTheme="majorHAnsi" w:eastAsiaTheme="majorEastAsia" w:hAnsiTheme="majorHAnsi" w:cstheme="majorBidi"/>
                                  <w:color w:val="262626" w:themeColor="text1" w:themeTint="D9"/>
                                  <w:sz w:val="72"/>
                                  <w:szCs w:val="72"/>
                                </w:rPr>
                                <w:t>Development Plan</w:t>
                              </w:r>
                              <w:r w:rsidR="00BB6AA3">
                                <w:rPr>
                                  <w:rFonts w:asciiTheme="majorHAnsi" w:eastAsiaTheme="majorEastAsia" w:hAnsiTheme="majorHAnsi" w:cstheme="majorBidi"/>
                                  <w:color w:val="262626" w:themeColor="text1" w:themeTint="D9"/>
                                  <w:sz w:val="72"/>
                                  <w:szCs w:val="72"/>
                                </w:rPr>
                                <w:t xml:space="preserve"> for </w:t>
                              </w:r>
                              <w:proofErr w:type="spellStart"/>
                              <w:r w:rsidR="00BB6AA3">
                                <w:rPr>
                                  <w:rFonts w:asciiTheme="majorHAnsi" w:eastAsiaTheme="majorEastAsia" w:hAnsiTheme="majorHAnsi" w:cstheme="majorBidi"/>
                                  <w:color w:val="262626" w:themeColor="text1" w:themeTint="D9"/>
                                  <w:sz w:val="72"/>
                                  <w:szCs w:val="72"/>
                                </w:rPr>
                                <w:t>Agri</w:t>
                              </w:r>
                              <w:proofErr w:type="spellEnd"/>
                              <w:r w:rsidR="00BB6AA3">
                                <w:rPr>
                                  <w:rFonts w:asciiTheme="majorHAnsi" w:eastAsiaTheme="majorEastAsia" w:hAnsiTheme="majorHAnsi" w:cstheme="majorBidi"/>
                                  <w:color w:val="262626" w:themeColor="text1" w:themeTint="D9"/>
                                  <w:sz w:val="72"/>
                                  <w:szCs w:val="72"/>
                                </w:rPr>
                                <w:t>-Pro</w:t>
                              </w:r>
                            </w:sdtContent>
                          </w:sdt>
                        </w:p>
                        <w:p w:rsidR="00BB6AA3" w:rsidRDefault="00BB6AA3">
                          <w:pPr>
                            <w:spacing w:before="120"/>
                            <w:rPr>
                              <w:color w:val="404040" w:themeColor="text1" w:themeTint="BF"/>
                              <w:sz w:val="36"/>
                              <w:szCs w:val="36"/>
                            </w:rPr>
                          </w:pPr>
                        </w:p>
                      </w:txbxContent>
                    </v:textbox>
                    <w10:wrap anchorx="page" anchory="page"/>
                  </v:shape>
                </w:pict>
              </mc:Fallback>
            </mc:AlternateContent>
          </w:r>
        </w:p>
        <w:p w:rsidR="00BB6AA3" w:rsidRDefault="00BB6AA3">
          <w:pPr>
            <w:rPr>
              <w:rFonts w:eastAsiaTheme="minorEastAsia"/>
              <w:color w:val="5B9BD5" w:themeColor="accent1"/>
              <w:lang w:val="en-US"/>
            </w:rPr>
          </w:pPr>
          <w:r>
            <w:rPr>
              <w:rFonts w:eastAsiaTheme="minorEastAsia"/>
              <w:color w:val="5B9BD5" w:themeColor="accent1"/>
            </w:rPr>
            <w:br w:type="page"/>
          </w:r>
        </w:p>
      </w:sdtContent>
    </w:sdt>
    <w:bookmarkStart w:id="0" w:name="_Toc394318195" w:displacedByCustomXml="next"/>
    <w:sdt>
      <w:sdtPr>
        <w:rPr>
          <w:rFonts w:asciiTheme="minorHAnsi" w:eastAsiaTheme="minorHAnsi" w:hAnsiTheme="minorHAnsi" w:cstheme="minorBidi"/>
          <w:color w:val="auto"/>
          <w:sz w:val="22"/>
          <w:szCs w:val="22"/>
        </w:rPr>
        <w:id w:val="-2045057092"/>
        <w:docPartObj>
          <w:docPartGallery w:val="Table of Contents"/>
          <w:docPartUnique/>
        </w:docPartObj>
      </w:sdtPr>
      <w:sdtEndPr>
        <w:rPr>
          <w:b/>
          <w:bCs/>
          <w:noProof/>
        </w:rPr>
      </w:sdtEndPr>
      <w:sdtContent>
        <w:p w:rsidR="00BB6AA3" w:rsidRPr="00A923F3" w:rsidRDefault="00BB6AA3" w:rsidP="00A923F3">
          <w:pPr>
            <w:pStyle w:val="Heading1"/>
            <w:jc w:val="center"/>
            <w:rPr>
              <w:sz w:val="52"/>
              <w:szCs w:val="52"/>
            </w:rPr>
          </w:pPr>
          <w:r w:rsidRPr="00A923F3">
            <w:rPr>
              <w:sz w:val="52"/>
              <w:szCs w:val="52"/>
            </w:rPr>
            <w:t>Table of Contents</w:t>
          </w:r>
          <w:bookmarkEnd w:id="0"/>
        </w:p>
        <w:p w:rsidR="00700F34" w:rsidRDefault="00BB6AA3">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94318195" w:history="1">
            <w:r w:rsidR="00700F34" w:rsidRPr="001413BD">
              <w:rPr>
                <w:rStyle w:val="Hyperlink"/>
                <w:noProof/>
              </w:rPr>
              <w:t>Table of Contents</w:t>
            </w:r>
            <w:r w:rsidR="00700F34">
              <w:rPr>
                <w:noProof/>
                <w:webHidden/>
              </w:rPr>
              <w:tab/>
            </w:r>
            <w:r w:rsidR="00700F34">
              <w:rPr>
                <w:noProof/>
                <w:webHidden/>
              </w:rPr>
              <w:fldChar w:fldCharType="begin"/>
            </w:r>
            <w:r w:rsidR="00700F34">
              <w:rPr>
                <w:noProof/>
                <w:webHidden/>
              </w:rPr>
              <w:instrText xml:space="preserve"> PAGEREF _Toc394318195 \h </w:instrText>
            </w:r>
            <w:r w:rsidR="00700F34">
              <w:rPr>
                <w:noProof/>
                <w:webHidden/>
              </w:rPr>
            </w:r>
            <w:r w:rsidR="00700F34">
              <w:rPr>
                <w:noProof/>
                <w:webHidden/>
              </w:rPr>
              <w:fldChar w:fldCharType="separate"/>
            </w:r>
            <w:r w:rsidR="00694565">
              <w:rPr>
                <w:noProof/>
                <w:webHidden/>
              </w:rPr>
              <w:t>1</w:t>
            </w:r>
            <w:r w:rsidR="00700F34">
              <w:rPr>
                <w:noProof/>
                <w:webHidden/>
              </w:rPr>
              <w:fldChar w:fldCharType="end"/>
            </w:r>
          </w:hyperlink>
        </w:p>
        <w:p w:rsidR="00700F34" w:rsidRDefault="00700F34">
          <w:pPr>
            <w:pStyle w:val="TOC1"/>
            <w:tabs>
              <w:tab w:val="right" w:leader="dot" w:pos="9016"/>
            </w:tabs>
            <w:rPr>
              <w:rFonts w:eastAsiaTheme="minorEastAsia"/>
              <w:noProof/>
              <w:lang w:eastAsia="en-ZA"/>
            </w:rPr>
          </w:pPr>
          <w:hyperlink w:anchor="_Toc394318196" w:history="1">
            <w:r w:rsidRPr="001413BD">
              <w:rPr>
                <w:rStyle w:val="Hyperlink"/>
                <w:noProof/>
              </w:rPr>
              <w:t xml:space="preserve">List of </w:t>
            </w:r>
            <w:r w:rsidRPr="001413BD">
              <w:rPr>
                <w:rStyle w:val="Hyperlink"/>
                <w:noProof/>
              </w:rPr>
              <w:t>F</w:t>
            </w:r>
            <w:r w:rsidRPr="001413BD">
              <w:rPr>
                <w:rStyle w:val="Hyperlink"/>
                <w:noProof/>
              </w:rPr>
              <w:t>igures</w:t>
            </w:r>
            <w:r>
              <w:rPr>
                <w:noProof/>
                <w:webHidden/>
              </w:rPr>
              <w:tab/>
            </w:r>
            <w:r>
              <w:rPr>
                <w:noProof/>
                <w:webHidden/>
              </w:rPr>
              <w:fldChar w:fldCharType="begin"/>
            </w:r>
            <w:r>
              <w:rPr>
                <w:noProof/>
                <w:webHidden/>
              </w:rPr>
              <w:instrText xml:space="preserve"> PAGEREF _Toc394318196 \h </w:instrText>
            </w:r>
            <w:r>
              <w:rPr>
                <w:noProof/>
                <w:webHidden/>
              </w:rPr>
            </w:r>
            <w:r>
              <w:rPr>
                <w:noProof/>
                <w:webHidden/>
              </w:rPr>
              <w:fldChar w:fldCharType="separate"/>
            </w:r>
            <w:r w:rsidR="00694565">
              <w:rPr>
                <w:noProof/>
                <w:webHidden/>
              </w:rPr>
              <w:t>2</w:t>
            </w:r>
            <w:r>
              <w:rPr>
                <w:noProof/>
                <w:webHidden/>
              </w:rPr>
              <w:fldChar w:fldCharType="end"/>
            </w:r>
          </w:hyperlink>
        </w:p>
        <w:p w:rsidR="00700F34" w:rsidRDefault="00700F34">
          <w:pPr>
            <w:pStyle w:val="TOC1"/>
            <w:tabs>
              <w:tab w:val="right" w:leader="dot" w:pos="9016"/>
            </w:tabs>
            <w:rPr>
              <w:rFonts w:eastAsiaTheme="minorEastAsia"/>
              <w:noProof/>
              <w:lang w:eastAsia="en-ZA"/>
            </w:rPr>
          </w:pPr>
          <w:hyperlink w:anchor="_Toc394318197" w:history="1">
            <w:r w:rsidRPr="001413BD">
              <w:rPr>
                <w:rStyle w:val="Hyperlink"/>
                <w:noProof/>
              </w:rPr>
              <w:t>Software Environment</w:t>
            </w:r>
            <w:r>
              <w:rPr>
                <w:noProof/>
                <w:webHidden/>
              </w:rPr>
              <w:tab/>
            </w:r>
            <w:r>
              <w:rPr>
                <w:noProof/>
                <w:webHidden/>
              </w:rPr>
              <w:fldChar w:fldCharType="begin"/>
            </w:r>
            <w:r>
              <w:rPr>
                <w:noProof/>
                <w:webHidden/>
              </w:rPr>
              <w:instrText xml:space="preserve"> PAGEREF _Toc394318197 \h </w:instrText>
            </w:r>
            <w:r>
              <w:rPr>
                <w:noProof/>
                <w:webHidden/>
              </w:rPr>
            </w:r>
            <w:r>
              <w:rPr>
                <w:noProof/>
                <w:webHidden/>
              </w:rPr>
              <w:fldChar w:fldCharType="separate"/>
            </w:r>
            <w:r w:rsidR="00694565">
              <w:rPr>
                <w:noProof/>
                <w:webHidden/>
              </w:rPr>
              <w:t>3</w:t>
            </w:r>
            <w:r>
              <w:rPr>
                <w:noProof/>
                <w:webHidden/>
              </w:rPr>
              <w:fldChar w:fldCharType="end"/>
            </w:r>
          </w:hyperlink>
        </w:p>
        <w:p w:rsidR="00700F34" w:rsidRDefault="00700F34">
          <w:pPr>
            <w:pStyle w:val="TOC2"/>
            <w:tabs>
              <w:tab w:val="left" w:pos="660"/>
              <w:tab w:val="right" w:leader="dot" w:pos="9016"/>
            </w:tabs>
            <w:rPr>
              <w:rFonts w:eastAsiaTheme="minorEastAsia"/>
              <w:noProof/>
              <w:lang w:eastAsia="en-ZA"/>
            </w:rPr>
          </w:pPr>
          <w:hyperlink w:anchor="_Toc394318198" w:history="1">
            <w:r w:rsidRPr="001413BD">
              <w:rPr>
                <w:rStyle w:val="Hyperlink"/>
                <w:noProof/>
              </w:rPr>
              <w:t>1.</w:t>
            </w:r>
            <w:r>
              <w:rPr>
                <w:rFonts w:eastAsiaTheme="minorEastAsia"/>
                <w:noProof/>
                <w:lang w:eastAsia="en-ZA"/>
              </w:rPr>
              <w:tab/>
            </w:r>
            <w:r w:rsidRPr="001413BD">
              <w:rPr>
                <w:rStyle w:val="Hyperlink"/>
                <w:noProof/>
              </w:rPr>
              <w:t>Version Management</w:t>
            </w:r>
            <w:r>
              <w:rPr>
                <w:noProof/>
                <w:webHidden/>
              </w:rPr>
              <w:tab/>
            </w:r>
            <w:r>
              <w:rPr>
                <w:noProof/>
                <w:webHidden/>
              </w:rPr>
              <w:fldChar w:fldCharType="begin"/>
            </w:r>
            <w:r>
              <w:rPr>
                <w:noProof/>
                <w:webHidden/>
              </w:rPr>
              <w:instrText xml:space="preserve"> PAGEREF _Toc394318198 \h </w:instrText>
            </w:r>
            <w:r>
              <w:rPr>
                <w:noProof/>
                <w:webHidden/>
              </w:rPr>
            </w:r>
            <w:r>
              <w:rPr>
                <w:noProof/>
                <w:webHidden/>
              </w:rPr>
              <w:fldChar w:fldCharType="separate"/>
            </w:r>
            <w:r w:rsidR="00694565">
              <w:rPr>
                <w:noProof/>
                <w:webHidden/>
              </w:rPr>
              <w:t>3</w:t>
            </w:r>
            <w:r>
              <w:rPr>
                <w:noProof/>
                <w:webHidden/>
              </w:rPr>
              <w:fldChar w:fldCharType="end"/>
            </w:r>
          </w:hyperlink>
        </w:p>
        <w:p w:rsidR="00700F34" w:rsidRDefault="00700F34">
          <w:pPr>
            <w:pStyle w:val="TOC2"/>
            <w:tabs>
              <w:tab w:val="left" w:pos="660"/>
              <w:tab w:val="right" w:leader="dot" w:pos="9016"/>
            </w:tabs>
            <w:rPr>
              <w:rFonts w:eastAsiaTheme="minorEastAsia"/>
              <w:noProof/>
              <w:lang w:eastAsia="en-ZA"/>
            </w:rPr>
          </w:pPr>
          <w:hyperlink w:anchor="_Toc394318199" w:history="1">
            <w:r w:rsidRPr="001413BD">
              <w:rPr>
                <w:rStyle w:val="Hyperlink"/>
                <w:noProof/>
              </w:rPr>
              <w:t>2.</w:t>
            </w:r>
            <w:r>
              <w:rPr>
                <w:rFonts w:eastAsiaTheme="minorEastAsia"/>
                <w:noProof/>
                <w:lang w:eastAsia="en-ZA"/>
              </w:rPr>
              <w:tab/>
            </w:r>
            <w:r w:rsidRPr="001413BD">
              <w:rPr>
                <w:rStyle w:val="Hyperlink"/>
                <w:noProof/>
              </w:rPr>
              <w:t>Application</w:t>
            </w:r>
            <w:r>
              <w:rPr>
                <w:noProof/>
                <w:webHidden/>
              </w:rPr>
              <w:tab/>
            </w:r>
            <w:r>
              <w:rPr>
                <w:noProof/>
                <w:webHidden/>
              </w:rPr>
              <w:fldChar w:fldCharType="begin"/>
            </w:r>
            <w:r>
              <w:rPr>
                <w:noProof/>
                <w:webHidden/>
              </w:rPr>
              <w:instrText xml:space="preserve"> PAGEREF _Toc394318199 \h </w:instrText>
            </w:r>
            <w:r>
              <w:rPr>
                <w:noProof/>
                <w:webHidden/>
              </w:rPr>
            </w:r>
            <w:r>
              <w:rPr>
                <w:noProof/>
                <w:webHidden/>
              </w:rPr>
              <w:fldChar w:fldCharType="separate"/>
            </w:r>
            <w:r w:rsidR="00694565">
              <w:rPr>
                <w:noProof/>
                <w:webHidden/>
              </w:rPr>
              <w:t>3</w:t>
            </w:r>
            <w:r>
              <w:rPr>
                <w:noProof/>
                <w:webHidden/>
              </w:rPr>
              <w:fldChar w:fldCharType="end"/>
            </w:r>
          </w:hyperlink>
        </w:p>
        <w:p w:rsidR="00700F34" w:rsidRDefault="00700F34">
          <w:pPr>
            <w:pStyle w:val="TOC2"/>
            <w:tabs>
              <w:tab w:val="left" w:pos="660"/>
              <w:tab w:val="right" w:leader="dot" w:pos="9016"/>
            </w:tabs>
            <w:rPr>
              <w:rFonts w:eastAsiaTheme="minorEastAsia"/>
              <w:noProof/>
              <w:lang w:eastAsia="en-ZA"/>
            </w:rPr>
          </w:pPr>
          <w:hyperlink w:anchor="_Toc394318200" w:history="1">
            <w:r w:rsidRPr="001413BD">
              <w:rPr>
                <w:rStyle w:val="Hyperlink"/>
                <w:noProof/>
              </w:rPr>
              <w:t>3.</w:t>
            </w:r>
            <w:r>
              <w:rPr>
                <w:rFonts w:eastAsiaTheme="minorEastAsia"/>
                <w:noProof/>
                <w:lang w:eastAsia="en-ZA"/>
              </w:rPr>
              <w:tab/>
            </w:r>
            <w:r w:rsidRPr="001413BD">
              <w:rPr>
                <w:rStyle w:val="Hyperlink"/>
                <w:noProof/>
              </w:rPr>
              <w:t>Database</w:t>
            </w:r>
            <w:r>
              <w:rPr>
                <w:noProof/>
                <w:webHidden/>
              </w:rPr>
              <w:tab/>
            </w:r>
            <w:r>
              <w:rPr>
                <w:noProof/>
                <w:webHidden/>
              </w:rPr>
              <w:fldChar w:fldCharType="begin"/>
            </w:r>
            <w:r>
              <w:rPr>
                <w:noProof/>
                <w:webHidden/>
              </w:rPr>
              <w:instrText xml:space="preserve"> PAGEREF _Toc394318200 \h </w:instrText>
            </w:r>
            <w:r>
              <w:rPr>
                <w:noProof/>
                <w:webHidden/>
              </w:rPr>
            </w:r>
            <w:r>
              <w:rPr>
                <w:noProof/>
                <w:webHidden/>
              </w:rPr>
              <w:fldChar w:fldCharType="separate"/>
            </w:r>
            <w:r w:rsidR="00694565">
              <w:rPr>
                <w:noProof/>
                <w:webHidden/>
              </w:rPr>
              <w:t>3</w:t>
            </w:r>
            <w:r>
              <w:rPr>
                <w:noProof/>
                <w:webHidden/>
              </w:rPr>
              <w:fldChar w:fldCharType="end"/>
            </w:r>
          </w:hyperlink>
        </w:p>
        <w:p w:rsidR="00700F34" w:rsidRDefault="00700F34">
          <w:pPr>
            <w:pStyle w:val="TOC2"/>
            <w:tabs>
              <w:tab w:val="left" w:pos="660"/>
              <w:tab w:val="right" w:leader="dot" w:pos="9016"/>
            </w:tabs>
            <w:rPr>
              <w:rFonts w:eastAsiaTheme="minorEastAsia"/>
              <w:noProof/>
              <w:lang w:eastAsia="en-ZA"/>
            </w:rPr>
          </w:pPr>
          <w:hyperlink w:anchor="_Toc394318201" w:history="1">
            <w:r w:rsidRPr="001413BD">
              <w:rPr>
                <w:rStyle w:val="Hyperlink"/>
                <w:noProof/>
              </w:rPr>
              <w:t>4.</w:t>
            </w:r>
            <w:r>
              <w:rPr>
                <w:rFonts w:eastAsiaTheme="minorEastAsia"/>
                <w:noProof/>
                <w:lang w:eastAsia="en-ZA"/>
              </w:rPr>
              <w:tab/>
            </w:r>
            <w:r w:rsidRPr="001413BD">
              <w:rPr>
                <w:rStyle w:val="Hyperlink"/>
                <w:noProof/>
              </w:rPr>
              <w:t>Web</w:t>
            </w:r>
            <w:r>
              <w:rPr>
                <w:noProof/>
                <w:webHidden/>
              </w:rPr>
              <w:tab/>
            </w:r>
            <w:r>
              <w:rPr>
                <w:noProof/>
                <w:webHidden/>
              </w:rPr>
              <w:fldChar w:fldCharType="begin"/>
            </w:r>
            <w:r>
              <w:rPr>
                <w:noProof/>
                <w:webHidden/>
              </w:rPr>
              <w:instrText xml:space="preserve"> PAGEREF _Toc394318201 \h </w:instrText>
            </w:r>
            <w:r>
              <w:rPr>
                <w:noProof/>
                <w:webHidden/>
              </w:rPr>
            </w:r>
            <w:r>
              <w:rPr>
                <w:noProof/>
                <w:webHidden/>
              </w:rPr>
              <w:fldChar w:fldCharType="separate"/>
            </w:r>
            <w:r w:rsidR="00694565">
              <w:rPr>
                <w:noProof/>
                <w:webHidden/>
              </w:rPr>
              <w:t>3</w:t>
            </w:r>
            <w:r>
              <w:rPr>
                <w:noProof/>
                <w:webHidden/>
              </w:rPr>
              <w:fldChar w:fldCharType="end"/>
            </w:r>
          </w:hyperlink>
        </w:p>
        <w:p w:rsidR="00700F34" w:rsidRDefault="00700F34">
          <w:pPr>
            <w:pStyle w:val="TOC2"/>
            <w:tabs>
              <w:tab w:val="left" w:pos="660"/>
              <w:tab w:val="right" w:leader="dot" w:pos="9016"/>
            </w:tabs>
            <w:rPr>
              <w:rFonts w:eastAsiaTheme="minorEastAsia"/>
              <w:noProof/>
              <w:lang w:eastAsia="en-ZA"/>
            </w:rPr>
          </w:pPr>
          <w:hyperlink w:anchor="_Toc394318202" w:history="1">
            <w:r w:rsidRPr="001413BD">
              <w:rPr>
                <w:rStyle w:val="Hyperlink"/>
                <w:noProof/>
              </w:rPr>
              <w:t>5.</w:t>
            </w:r>
            <w:r>
              <w:rPr>
                <w:rFonts w:eastAsiaTheme="minorEastAsia"/>
                <w:noProof/>
                <w:lang w:eastAsia="en-ZA"/>
              </w:rPr>
              <w:tab/>
            </w:r>
            <w:r w:rsidRPr="001413BD">
              <w:rPr>
                <w:rStyle w:val="Hyperlink"/>
                <w:noProof/>
              </w:rPr>
              <w:t>Mobile</w:t>
            </w:r>
            <w:r>
              <w:rPr>
                <w:noProof/>
                <w:webHidden/>
              </w:rPr>
              <w:tab/>
            </w:r>
            <w:r>
              <w:rPr>
                <w:noProof/>
                <w:webHidden/>
              </w:rPr>
              <w:fldChar w:fldCharType="begin"/>
            </w:r>
            <w:r>
              <w:rPr>
                <w:noProof/>
                <w:webHidden/>
              </w:rPr>
              <w:instrText xml:space="preserve"> PAGEREF _Toc394318202 \h </w:instrText>
            </w:r>
            <w:r>
              <w:rPr>
                <w:noProof/>
                <w:webHidden/>
              </w:rPr>
            </w:r>
            <w:r>
              <w:rPr>
                <w:noProof/>
                <w:webHidden/>
              </w:rPr>
              <w:fldChar w:fldCharType="separate"/>
            </w:r>
            <w:r w:rsidR="00694565">
              <w:rPr>
                <w:noProof/>
                <w:webHidden/>
              </w:rPr>
              <w:t>3</w:t>
            </w:r>
            <w:r>
              <w:rPr>
                <w:noProof/>
                <w:webHidden/>
              </w:rPr>
              <w:fldChar w:fldCharType="end"/>
            </w:r>
          </w:hyperlink>
        </w:p>
        <w:p w:rsidR="00700F34" w:rsidRDefault="00700F34">
          <w:pPr>
            <w:pStyle w:val="TOC1"/>
            <w:tabs>
              <w:tab w:val="right" w:leader="dot" w:pos="9016"/>
            </w:tabs>
            <w:rPr>
              <w:rFonts w:eastAsiaTheme="minorEastAsia"/>
              <w:noProof/>
              <w:lang w:eastAsia="en-ZA"/>
            </w:rPr>
          </w:pPr>
          <w:hyperlink w:anchor="_Toc394318203" w:history="1">
            <w:r w:rsidRPr="001413BD">
              <w:rPr>
                <w:rStyle w:val="Hyperlink"/>
                <w:noProof/>
              </w:rPr>
              <w:t>Details of development rules</w:t>
            </w:r>
            <w:r>
              <w:rPr>
                <w:noProof/>
                <w:webHidden/>
              </w:rPr>
              <w:tab/>
            </w:r>
            <w:r>
              <w:rPr>
                <w:noProof/>
                <w:webHidden/>
              </w:rPr>
              <w:fldChar w:fldCharType="begin"/>
            </w:r>
            <w:r>
              <w:rPr>
                <w:noProof/>
                <w:webHidden/>
              </w:rPr>
              <w:instrText xml:space="preserve"> PAGEREF _Toc394318203 \h </w:instrText>
            </w:r>
            <w:r>
              <w:rPr>
                <w:noProof/>
                <w:webHidden/>
              </w:rPr>
            </w:r>
            <w:r>
              <w:rPr>
                <w:noProof/>
                <w:webHidden/>
              </w:rPr>
              <w:fldChar w:fldCharType="separate"/>
            </w:r>
            <w:r w:rsidR="00694565">
              <w:rPr>
                <w:noProof/>
                <w:webHidden/>
              </w:rPr>
              <w:t>4</w:t>
            </w:r>
            <w:r>
              <w:rPr>
                <w:noProof/>
                <w:webHidden/>
              </w:rPr>
              <w:fldChar w:fldCharType="end"/>
            </w:r>
          </w:hyperlink>
        </w:p>
        <w:p w:rsidR="00700F34" w:rsidRDefault="00700F34">
          <w:pPr>
            <w:pStyle w:val="TOC2"/>
            <w:tabs>
              <w:tab w:val="left" w:pos="660"/>
              <w:tab w:val="right" w:leader="dot" w:pos="9016"/>
            </w:tabs>
            <w:rPr>
              <w:rFonts w:eastAsiaTheme="minorEastAsia"/>
              <w:noProof/>
              <w:lang w:eastAsia="en-ZA"/>
            </w:rPr>
          </w:pPr>
          <w:hyperlink w:anchor="_Toc394318204" w:history="1">
            <w:r w:rsidRPr="001413BD">
              <w:rPr>
                <w:rStyle w:val="Hyperlink"/>
                <w:noProof/>
              </w:rPr>
              <w:t>1.</w:t>
            </w:r>
            <w:r>
              <w:rPr>
                <w:rFonts w:eastAsiaTheme="minorEastAsia"/>
                <w:noProof/>
                <w:lang w:eastAsia="en-ZA"/>
              </w:rPr>
              <w:tab/>
            </w:r>
            <w:r w:rsidRPr="001413BD">
              <w:rPr>
                <w:rStyle w:val="Hyperlink"/>
                <w:noProof/>
              </w:rPr>
              <w:t>GitHub Branch Management Rules</w:t>
            </w:r>
            <w:r>
              <w:rPr>
                <w:noProof/>
                <w:webHidden/>
              </w:rPr>
              <w:tab/>
            </w:r>
            <w:r>
              <w:rPr>
                <w:noProof/>
                <w:webHidden/>
              </w:rPr>
              <w:fldChar w:fldCharType="begin"/>
            </w:r>
            <w:r>
              <w:rPr>
                <w:noProof/>
                <w:webHidden/>
              </w:rPr>
              <w:instrText xml:space="preserve"> PAGEREF _Toc394318204 \h </w:instrText>
            </w:r>
            <w:r>
              <w:rPr>
                <w:noProof/>
                <w:webHidden/>
              </w:rPr>
            </w:r>
            <w:r>
              <w:rPr>
                <w:noProof/>
                <w:webHidden/>
              </w:rPr>
              <w:fldChar w:fldCharType="separate"/>
            </w:r>
            <w:r w:rsidR="00694565">
              <w:rPr>
                <w:noProof/>
                <w:webHidden/>
              </w:rPr>
              <w:t>4</w:t>
            </w:r>
            <w:r>
              <w:rPr>
                <w:noProof/>
                <w:webHidden/>
              </w:rPr>
              <w:fldChar w:fldCharType="end"/>
            </w:r>
          </w:hyperlink>
        </w:p>
        <w:p w:rsidR="00700F34" w:rsidRDefault="00700F34">
          <w:pPr>
            <w:pStyle w:val="TOC3"/>
            <w:tabs>
              <w:tab w:val="left" w:pos="1100"/>
              <w:tab w:val="right" w:leader="dot" w:pos="9016"/>
            </w:tabs>
            <w:rPr>
              <w:rFonts w:eastAsiaTheme="minorEastAsia"/>
              <w:noProof/>
              <w:lang w:eastAsia="en-ZA"/>
            </w:rPr>
          </w:pPr>
          <w:hyperlink w:anchor="_Toc394318205" w:history="1">
            <w:r w:rsidRPr="001413BD">
              <w:rPr>
                <w:rStyle w:val="Hyperlink"/>
                <w:noProof/>
              </w:rPr>
              <w:t>1.1.</w:t>
            </w:r>
            <w:r>
              <w:rPr>
                <w:rFonts w:eastAsiaTheme="minorEastAsia"/>
                <w:noProof/>
                <w:lang w:eastAsia="en-ZA"/>
              </w:rPr>
              <w:tab/>
            </w:r>
            <w:r w:rsidRPr="001413BD">
              <w:rPr>
                <w:rStyle w:val="Hyperlink"/>
                <w:noProof/>
              </w:rPr>
              <w:t>Main branches</w:t>
            </w:r>
            <w:r>
              <w:rPr>
                <w:noProof/>
                <w:webHidden/>
              </w:rPr>
              <w:tab/>
            </w:r>
            <w:r>
              <w:rPr>
                <w:noProof/>
                <w:webHidden/>
              </w:rPr>
              <w:fldChar w:fldCharType="begin"/>
            </w:r>
            <w:r>
              <w:rPr>
                <w:noProof/>
                <w:webHidden/>
              </w:rPr>
              <w:instrText xml:space="preserve"> PAGEREF _Toc394318205 \h </w:instrText>
            </w:r>
            <w:r>
              <w:rPr>
                <w:noProof/>
                <w:webHidden/>
              </w:rPr>
            </w:r>
            <w:r>
              <w:rPr>
                <w:noProof/>
                <w:webHidden/>
              </w:rPr>
              <w:fldChar w:fldCharType="separate"/>
            </w:r>
            <w:r w:rsidR="00694565">
              <w:rPr>
                <w:noProof/>
                <w:webHidden/>
              </w:rPr>
              <w:t>4</w:t>
            </w:r>
            <w:r>
              <w:rPr>
                <w:noProof/>
                <w:webHidden/>
              </w:rPr>
              <w:fldChar w:fldCharType="end"/>
            </w:r>
          </w:hyperlink>
        </w:p>
        <w:p w:rsidR="00700F34" w:rsidRDefault="00700F34">
          <w:pPr>
            <w:pStyle w:val="TOC3"/>
            <w:tabs>
              <w:tab w:val="left" w:pos="1100"/>
              <w:tab w:val="right" w:leader="dot" w:pos="9016"/>
            </w:tabs>
            <w:rPr>
              <w:rFonts w:eastAsiaTheme="minorEastAsia"/>
              <w:noProof/>
              <w:lang w:eastAsia="en-ZA"/>
            </w:rPr>
          </w:pPr>
          <w:hyperlink w:anchor="_Toc394318206" w:history="1">
            <w:r w:rsidRPr="001413BD">
              <w:rPr>
                <w:rStyle w:val="Hyperlink"/>
                <w:noProof/>
              </w:rPr>
              <w:t>1.2.</w:t>
            </w:r>
            <w:r>
              <w:rPr>
                <w:rFonts w:eastAsiaTheme="minorEastAsia"/>
                <w:noProof/>
                <w:lang w:eastAsia="en-ZA"/>
              </w:rPr>
              <w:tab/>
            </w:r>
            <w:r w:rsidRPr="001413BD">
              <w:rPr>
                <w:rStyle w:val="Hyperlink"/>
                <w:noProof/>
              </w:rPr>
              <w:t>Supporting branches</w:t>
            </w:r>
            <w:r>
              <w:rPr>
                <w:noProof/>
                <w:webHidden/>
              </w:rPr>
              <w:tab/>
            </w:r>
            <w:r>
              <w:rPr>
                <w:noProof/>
                <w:webHidden/>
              </w:rPr>
              <w:fldChar w:fldCharType="begin"/>
            </w:r>
            <w:r>
              <w:rPr>
                <w:noProof/>
                <w:webHidden/>
              </w:rPr>
              <w:instrText xml:space="preserve"> PAGEREF _Toc394318206 \h </w:instrText>
            </w:r>
            <w:r>
              <w:rPr>
                <w:noProof/>
                <w:webHidden/>
              </w:rPr>
            </w:r>
            <w:r>
              <w:rPr>
                <w:noProof/>
                <w:webHidden/>
              </w:rPr>
              <w:fldChar w:fldCharType="separate"/>
            </w:r>
            <w:r w:rsidR="00694565">
              <w:rPr>
                <w:noProof/>
                <w:webHidden/>
              </w:rPr>
              <w:t>5</w:t>
            </w:r>
            <w:r>
              <w:rPr>
                <w:noProof/>
                <w:webHidden/>
              </w:rPr>
              <w:fldChar w:fldCharType="end"/>
            </w:r>
          </w:hyperlink>
        </w:p>
        <w:p w:rsidR="00BB6AA3" w:rsidRDefault="00BB6AA3">
          <w:r>
            <w:rPr>
              <w:b/>
              <w:bCs/>
              <w:noProof/>
            </w:rPr>
            <w:fldChar w:fldCharType="end"/>
          </w:r>
        </w:p>
      </w:sdtContent>
    </w:sdt>
    <w:p w:rsidR="00BB6AA3" w:rsidRDefault="00BB6AA3">
      <w:r>
        <w:br w:type="page"/>
      </w:r>
      <w:bookmarkStart w:id="1" w:name="_GoBack"/>
      <w:bookmarkEnd w:id="1"/>
    </w:p>
    <w:p w:rsidR="009D4762" w:rsidRPr="00A923F3" w:rsidRDefault="009D4762" w:rsidP="009D4762">
      <w:pPr>
        <w:pStyle w:val="Heading1"/>
        <w:jc w:val="center"/>
        <w:rPr>
          <w:sz w:val="52"/>
          <w:szCs w:val="52"/>
        </w:rPr>
      </w:pPr>
      <w:bookmarkStart w:id="2" w:name="_Toc394318196"/>
      <w:r>
        <w:rPr>
          <w:sz w:val="52"/>
          <w:szCs w:val="52"/>
        </w:rPr>
        <w:lastRenderedPageBreak/>
        <w:t>List of Figures</w:t>
      </w:r>
      <w:bookmarkEnd w:id="2"/>
    </w:p>
    <w:p w:rsidR="009D4762" w:rsidRDefault="009D4762">
      <w:pPr>
        <w:pStyle w:val="TableofFigures"/>
        <w:tabs>
          <w:tab w:val="right" w:leader="dot" w:pos="9016"/>
        </w:tabs>
        <w:rPr>
          <w:sz w:val="52"/>
          <w:szCs w:val="52"/>
        </w:rPr>
      </w:pPr>
    </w:p>
    <w:p w:rsidR="0063271D" w:rsidRDefault="00BB5B6B">
      <w:pPr>
        <w:pStyle w:val="TableofFigures"/>
        <w:tabs>
          <w:tab w:val="right" w:leader="dot" w:pos="9016"/>
        </w:tabs>
        <w:rPr>
          <w:rFonts w:eastAsiaTheme="minorEastAsia"/>
          <w:noProof/>
          <w:lang w:eastAsia="en-ZA"/>
        </w:rPr>
      </w:pPr>
      <w:r w:rsidRPr="00BB5B6B">
        <w:rPr>
          <w:sz w:val="52"/>
          <w:szCs w:val="52"/>
        </w:rPr>
        <w:fldChar w:fldCharType="begin"/>
      </w:r>
      <w:r w:rsidRPr="00BB5B6B">
        <w:rPr>
          <w:sz w:val="52"/>
          <w:szCs w:val="52"/>
        </w:rPr>
        <w:instrText xml:space="preserve"> TOC \h \z \c "Figure" </w:instrText>
      </w:r>
      <w:r w:rsidRPr="00BB5B6B">
        <w:rPr>
          <w:sz w:val="52"/>
          <w:szCs w:val="52"/>
        </w:rPr>
        <w:fldChar w:fldCharType="separate"/>
      </w:r>
      <w:hyperlink w:anchor="_Toc394318156" w:history="1">
        <w:r w:rsidR="0063271D" w:rsidRPr="002727CB">
          <w:rPr>
            <w:rStyle w:val="Hyperlink"/>
            <w:noProof/>
          </w:rPr>
          <w:t>Figure 1 - GitHub Main branches</w:t>
        </w:r>
        <w:r w:rsidR="0063271D">
          <w:rPr>
            <w:noProof/>
            <w:webHidden/>
          </w:rPr>
          <w:tab/>
        </w:r>
        <w:r w:rsidR="0063271D">
          <w:rPr>
            <w:noProof/>
            <w:webHidden/>
          </w:rPr>
          <w:fldChar w:fldCharType="begin"/>
        </w:r>
        <w:r w:rsidR="0063271D">
          <w:rPr>
            <w:noProof/>
            <w:webHidden/>
          </w:rPr>
          <w:instrText xml:space="preserve"> PAGEREF _Toc394318156 \h </w:instrText>
        </w:r>
        <w:r w:rsidR="0063271D">
          <w:rPr>
            <w:noProof/>
            <w:webHidden/>
          </w:rPr>
        </w:r>
        <w:r w:rsidR="0063271D">
          <w:rPr>
            <w:noProof/>
            <w:webHidden/>
          </w:rPr>
          <w:fldChar w:fldCharType="separate"/>
        </w:r>
        <w:r w:rsidR="00694565">
          <w:rPr>
            <w:noProof/>
            <w:webHidden/>
          </w:rPr>
          <w:t>4</w:t>
        </w:r>
        <w:r w:rsidR="0063271D">
          <w:rPr>
            <w:noProof/>
            <w:webHidden/>
          </w:rPr>
          <w:fldChar w:fldCharType="end"/>
        </w:r>
      </w:hyperlink>
    </w:p>
    <w:p w:rsidR="0063271D" w:rsidRDefault="0063271D">
      <w:pPr>
        <w:pStyle w:val="TableofFigures"/>
        <w:tabs>
          <w:tab w:val="right" w:leader="dot" w:pos="9016"/>
        </w:tabs>
        <w:rPr>
          <w:rFonts w:eastAsiaTheme="minorEastAsia"/>
          <w:noProof/>
          <w:lang w:eastAsia="en-ZA"/>
        </w:rPr>
      </w:pPr>
      <w:hyperlink w:anchor="_Toc394318157" w:history="1">
        <w:r w:rsidRPr="002727CB">
          <w:rPr>
            <w:rStyle w:val="Hyperlink"/>
            <w:noProof/>
          </w:rPr>
          <w:t>Figure 2 - GitHub Feature branches</w:t>
        </w:r>
        <w:r>
          <w:rPr>
            <w:noProof/>
            <w:webHidden/>
          </w:rPr>
          <w:tab/>
        </w:r>
        <w:r>
          <w:rPr>
            <w:noProof/>
            <w:webHidden/>
          </w:rPr>
          <w:fldChar w:fldCharType="begin"/>
        </w:r>
        <w:r>
          <w:rPr>
            <w:noProof/>
            <w:webHidden/>
          </w:rPr>
          <w:instrText xml:space="preserve"> PAGEREF _Toc394318157 \h </w:instrText>
        </w:r>
        <w:r>
          <w:rPr>
            <w:noProof/>
            <w:webHidden/>
          </w:rPr>
        </w:r>
        <w:r>
          <w:rPr>
            <w:noProof/>
            <w:webHidden/>
          </w:rPr>
          <w:fldChar w:fldCharType="separate"/>
        </w:r>
        <w:r w:rsidR="00694565">
          <w:rPr>
            <w:noProof/>
            <w:webHidden/>
          </w:rPr>
          <w:t>6</w:t>
        </w:r>
        <w:r>
          <w:rPr>
            <w:noProof/>
            <w:webHidden/>
          </w:rPr>
          <w:fldChar w:fldCharType="end"/>
        </w:r>
      </w:hyperlink>
    </w:p>
    <w:p w:rsidR="0063271D" w:rsidRDefault="0063271D">
      <w:pPr>
        <w:pStyle w:val="TableofFigures"/>
        <w:tabs>
          <w:tab w:val="right" w:leader="dot" w:pos="9016"/>
        </w:tabs>
        <w:rPr>
          <w:rFonts w:eastAsiaTheme="minorEastAsia"/>
          <w:noProof/>
          <w:lang w:eastAsia="en-ZA"/>
        </w:rPr>
      </w:pPr>
      <w:hyperlink w:anchor="_Toc394318158" w:history="1">
        <w:r w:rsidRPr="002727CB">
          <w:rPr>
            <w:rStyle w:val="Hyperlink"/>
            <w:noProof/>
          </w:rPr>
          <w:t>Figure 3 - GitHub Feature branch merge</w:t>
        </w:r>
        <w:r>
          <w:rPr>
            <w:noProof/>
            <w:webHidden/>
          </w:rPr>
          <w:tab/>
        </w:r>
        <w:r>
          <w:rPr>
            <w:noProof/>
            <w:webHidden/>
          </w:rPr>
          <w:fldChar w:fldCharType="begin"/>
        </w:r>
        <w:r>
          <w:rPr>
            <w:noProof/>
            <w:webHidden/>
          </w:rPr>
          <w:instrText xml:space="preserve"> PAGEREF _Toc394318158 \h </w:instrText>
        </w:r>
        <w:r>
          <w:rPr>
            <w:noProof/>
            <w:webHidden/>
          </w:rPr>
        </w:r>
        <w:r>
          <w:rPr>
            <w:noProof/>
            <w:webHidden/>
          </w:rPr>
          <w:fldChar w:fldCharType="separate"/>
        </w:r>
        <w:r w:rsidR="00694565">
          <w:rPr>
            <w:noProof/>
            <w:webHidden/>
          </w:rPr>
          <w:t>7</w:t>
        </w:r>
        <w:r>
          <w:rPr>
            <w:noProof/>
            <w:webHidden/>
          </w:rPr>
          <w:fldChar w:fldCharType="end"/>
        </w:r>
      </w:hyperlink>
    </w:p>
    <w:p w:rsidR="0063271D" w:rsidRDefault="0063271D">
      <w:pPr>
        <w:pStyle w:val="TableofFigures"/>
        <w:tabs>
          <w:tab w:val="right" w:leader="dot" w:pos="9016"/>
        </w:tabs>
        <w:rPr>
          <w:rStyle w:val="Hyperlink"/>
          <w:noProof/>
        </w:rPr>
      </w:pPr>
      <w:hyperlink w:anchor="_Toc394318159" w:history="1">
        <w:r w:rsidRPr="002727CB">
          <w:rPr>
            <w:rStyle w:val="Hyperlink"/>
            <w:noProof/>
          </w:rPr>
          <w:t>Figure 4 - GitHub Hotfix branches</w:t>
        </w:r>
        <w:r>
          <w:rPr>
            <w:noProof/>
            <w:webHidden/>
          </w:rPr>
          <w:tab/>
        </w:r>
        <w:r>
          <w:rPr>
            <w:noProof/>
            <w:webHidden/>
          </w:rPr>
          <w:fldChar w:fldCharType="begin"/>
        </w:r>
        <w:r>
          <w:rPr>
            <w:noProof/>
            <w:webHidden/>
          </w:rPr>
          <w:instrText xml:space="preserve"> PAGEREF _Toc394318159 \h </w:instrText>
        </w:r>
        <w:r>
          <w:rPr>
            <w:noProof/>
            <w:webHidden/>
          </w:rPr>
        </w:r>
        <w:r>
          <w:rPr>
            <w:noProof/>
            <w:webHidden/>
          </w:rPr>
          <w:fldChar w:fldCharType="separate"/>
        </w:r>
        <w:r w:rsidR="00694565">
          <w:rPr>
            <w:noProof/>
            <w:webHidden/>
          </w:rPr>
          <w:t>10</w:t>
        </w:r>
        <w:r>
          <w:rPr>
            <w:noProof/>
            <w:webHidden/>
          </w:rPr>
          <w:fldChar w:fldCharType="end"/>
        </w:r>
      </w:hyperlink>
    </w:p>
    <w:p w:rsidR="00694565" w:rsidRDefault="00BB5B6B" w:rsidP="00694565">
      <w:r w:rsidRPr="00BB5B6B">
        <w:fldChar w:fldCharType="end"/>
      </w:r>
      <w:bookmarkStart w:id="3" w:name="_Toc394318197"/>
    </w:p>
    <w:p w:rsidR="00694565" w:rsidRDefault="00694565">
      <w:r>
        <w:br w:type="page"/>
      </w:r>
    </w:p>
    <w:p w:rsidR="00F66772" w:rsidRDefault="00F66772" w:rsidP="009D256A">
      <w:pPr>
        <w:pStyle w:val="Heading1"/>
      </w:pPr>
      <w:r>
        <w:lastRenderedPageBreak/>
        <w:t>Software Environment</w:t>
      </w:r>
      <w:bookmarkEnd w:id="3"/>
    </w:p>
    <w:p w:rsidR="00CC32F4" w:rsidRDefault="00F66772" w:rsidP="00CC32F4">
      <w:r>
        <w:t>The software which will be used for all of the development. The different categories of development will use different software as explained below.</w:t>
      </w:r>
      <w:r w:rsidR="00CC32F4" w:rsidRPr="00CC32F4">
        <w:t xml:space="preserve"> </w:t>
      </w:r>
    </w:p>
    <w:p w:rsidR="008E1237" w:rsidRPr="00F66772" w:rsidRDefault="008E1237" w:rsidP="008E1237"/>
    <w:p w:rsidR="008E1237" w:rsidRDefault="008E1237" w:rsidP="008E1237">
      <w:pPr>
        <w:pStyle w:val="Heading2"/>
        <w:numPr>
          <w:ilvl w:val="0"/>
          <w:numId w:val="2"/>
        </w:numPr>
      </w:pPr>
      <w:bookmarkStart w:id="4" w:name="_Toc394318198"/>
      <w:r>
        <w:t>Version Management</w:t>
      </w:r>
      <w:bookmarkEnd w:id="4"/>
    </w:p>
    <w:p w:rsidR="008E1237" w:rsidRPr="00F66772" w:rsidRDefault="008E1237" w:rsidP="008E1237">
      <w:r>
        <w:t>Github will be use</w:t>
      </w:r>
      <w:r w:rsidR="009D4762">
        <w:t xml:space="preserve">d as a version control system. </w:t>
      </w:r>
    </w:p>
    <w:p w:rsidR="008E1237" w:rsidRDefault="008E1237" w:rsidP="008E1237">
      <w:pPr>
        <w:pStyle w:val="Heading2"/>
        <w:numPr>
          <w:ilvl w:val="0"/>
          <w:numId w:val="2"/>
        </w:numPr>
      </w:pPr>
      <w:bookmarkStart w:id="5" w:name="_Toc394318199"/>
      <w:r>
        <w:t>Application</w:t>
      </w:r>
      <w:bookmarkEnd w:id="5"/>
    </w:p>
    <w:p w:rsidR="00CC32F4" w:rsidRPr="00F66772" w:rsidRDefault="00CC32F4" w:rsidP="00CC32F4">
      <w:r>
        <w:t xml:space="preserve">The desktop app will be built </w:t>
      </w:r>
      <w:r w:rsidR="00BB5B6B">
        <w:t>using java language with the Eclipse IDE</w:t>
      </w:r>
    </w:p>
    <w:p w:rsidR="00F66772" w:rsidRDefault="00F66772" w:rsidP="00F66772">
      <w:pPr>
        <w:pStyle w:val="Heading2"/>
        <w:numPr>
          <w:ilvl w:val="0"/>
          <w:numId w:val="2"/>
        </w:numPr>
      </w:pPr>
      <w:bookmarkStart w:id="6" w:name="_Toc394318200"/>
      <w:r>
        <w:t>Database</w:t>
      </w:r>
      <w:bookmarkEnd w:id="6"/>
    </w:p>
    <w:p w:rsidR="00F66772" w:rsidRPr="00F66772" w:rsidRDefault="00F66772" w:rsidP="00F66772">
      <w:r>
        <w:t xml:space="preserve">The database will be created </w:t>
      </w:r>
      <w:r w:rsidR="00955392">
        <w:t>TBD</w:t>
      </w:r>
    </w:p>
    <w:p w:rsidR="00F66772" w:rsidRDefault="00F66772" w:rsidP="00F66772">
      <w:pPr>
        <w:pStyle w:val="Heading2"/>
        <w:numPr>
          <w:ilvl w:val="0"/>
          <w:numId w:val="2"/>
        </w:numPr>
      </w:pPr>
      <w:bookmarkStart w:id="7" w:name="_Toc394318201"/>
      <w:r>
        <w:t>Web</w:t>
      </w:r>
      <w:bookmarkEnd w:id="7"/>
    </w:p>
    <w:p w:rsidR="00F66772" w:rsidRPr="00F66772" w:rsidRDefault="00F66772" w:rsidP="00F66772">
      <w:r>
        <w:t>The website will be built using</w:t>
      </w:r>
      <w:r w:rsidR="00955392">
        <w:t xml:space="preserve"> TBD</w:t>
      </w:r>
    </w:p>
    <w:p w:rsidR="00F66772" w:rsidRDefault="00F66772" w:rsidP="00F66772">
      <w:pPr>
        <w:pStyle w:val="Heading2"/>
        <w:numPr>
          <w:ilvl w:val="0"/>
          <w:numId w:val="2"/>
        </w:numPr>
      </w:pPr>
      <w:bookmarkStart w:id="8" w:name="_Toc394318202"/>
      <w:r>
        <w:t>Mobile</w:t>
      </w:r>
      <w:bookmarkEnd w:id="8"/>
      <w:r w:rsidRPr="00F66772">
        <w:t xml:space="preserve"> </w:t>
      </w:r>
    </w:p>
    <w:p w:rsidR="00F66772" w:rsidRDefault="00F66772" w:rsidP="00F66772">
      <w:pPr>
        <w:pStyle w:val="ListParagraph"/>
        <w:numPr>
          <w:ilvl w:val="1"/>
          <w:numId w:val="2"/>
        </w:numPr>
      </w:pPr>
      <w:r>
        <w:t>iOS</w:t>
      </w:r>
    </w:p>
    <w:p w:rsidR="00F66772" w:rsidRDefault="00F66772" w:rsidP="00F66772">
      <w:pPr>
        <w:pStyle w:val="ListParagraph"/>
        <w:ind w:left="792"/>
      </w:pPr>
      <w:r>
        <w:t>XCODE or SWYFT will be used to develop the mobile side of the application. The target platform will initially be iPhone5 and iPad.</w:t>
      </w:r>
    </w:p>
    <w:p w:rsidR="00F66772" w:rsidRDefault="00F66772" w:rsidP="00F66772">
      <w:pPr>
        <w:pStyle w:val="ListParagraph"/>
        <w:numPr>
          <w:ilvl w:val="1"/>
          <w:numId w:val="2"/>
        </w:numPr>
      </w:pPr>
      <w:r>
        <w:t>Android</w:t>
      </w:r>
    </w:p>
    <w:p w:rsidR="00F66772" w:rsidRDefault="00F66772" w:rsidP="00F66772">
      <w:pPr>
        <w:pStyle w:val="ListParagraph"/>
        <w:ind w:left="792"/>
      </w:pPr>
      <w:r>
        <w:t>Will not be supported in initial release.</w:t>
      </w:r>
    </w:p>
    <w:p w:rsidR="00F66772" w:rsidRDefault="00F66772" w:rsidP="00F66772">
      <w:pPr>
        <w:pStyle w:val="ListParagraph"/>
        <w:numPr>
          <w:ilvl w:val="1"/>
          <w:numId w:val="2"/>
        </w:numPr>
      </w:pPr>
      <w:r>
        <w:t>BlackBerry</w:t>
      </w:r>
    </w:p>
    <w:p w:rsidR="00F66772" w:rsidRDefault="00F66772" w:rsidP="00F66772">
      <w:pPr>
        <w:pStyle w:val="ListParagraph"/>
        <w:ind w:left="792"/>
      </w:pPr>
      <w:r>
        <w:t>Will not be supported in initial release.</w:t>
      </w:r>
    </w:p>
    <w:p w:rsidR="00F66772" w:rsidRPr="00F66772" w:rsidRDefault="00F66772" w:rsidP="00F66772"/>
    <w:p w:rsidR="00F66772" w:rsidRDefault="00F66772">
      <w:r>
        <w:br w:type="page"/>
      </w:r>
    </w:p>
    <w:p w:rsidR="000E7D48" w:rsidRDefault="009D4762" w:rsidP="009D256A">
      <w:pPr>
        <w:pStyle w:val="Heading1"/>
      </w:pPr>
      <w:bookmarkStart w:id="9" w:name="_Toc394318203"/>
      <w:r>
        <w:lastRenderedPageBreak/>
        <w:t>De</w:t>
      </w:r>
      <w:r w:rsidR="00281D15">
        <w:t>tails of development rules</w:t>
      </w:r>
      <w:bookmarkEnd w:id="9"/>
    </w:p>
    <w:p w:rsidR="0053145F" w:rsidRDefault="009D4762" w:rsidP="0053145F">
      <w:r>
        <w:t>This section will explain in detail how the project will be managed and what rules will apply while developing the software.</w:t>
      </w:r>
    </w:p>
    <w:p w:rsidR="0053145F" w:rsidRDefault="009D4762" w:rsidP="00D407DE">
      <w:pPr>
        <w:pStyle w:val="Heading2"/>
        <w:numPr>
          <w:ilvl w:val="0"/>
          <w:numId w:val="6"/>
        </w:numPr>
      </w:pPr>
      <w:bookmarkStart w:id="10" w:name="_Toc394318204"/>
      <w:r>
        <w:t>GitHub</w:t>
      </w:r>
      <w:r w:rsidR="000A2D1D">
        <w:t xml:space="preserve"> Branch Management Rules</w:t>
      </w:r>
      <w:bookmarkEnd w:id="10"/>
    </w:p>
    <w:p w:rsidR="00E9285A" w:rsidRDefault="0063271D" w:rsidP="00D407DE">
      <w:pPr>
        <w:pStyle w:val="Heading3"/>
        <w:numPr>
          <w:ilvl w:val="1"/>
          <w:numId w:val="6"/>
        </w:numPr>
      </w:pPr>
      <w:bookmarkStart w:id="11" w:name="_Toc394318205"/>
      <w:r>
        <w:t>M</w:t>
      </w:r>
      <w:r w:rsidR="00E9285A">
        <w:t>ain branches</w:t>
      </w:r>
      <w:bookmarkEnd w:id="11"/>
    </w:p>
    <w:p w:rsidR="00281D15" w:rsidRDefault="00E9285A" w:rsidP="00281D15">
      <w:pPr>
        <w:pStyle w:val="NormalWeb"/>
        <w:keepNext/>
        <w:shd w:val="clear" w:color="auto" w:fill="FFFFFF"/>
        <w:spacing w:before="150" w:beforeAutospacing="0" w:after="300" w:afterAutospacing="0" w:line="320" w:lineRule="atLeast"/>
        <w:jc w:val="center"/>
      </w:pPr>
      <w:r>
        <w:rPr>
          <w:rFonts w:ascii="Helvetica" w:hAnsi="Helvetica" w:cs="Helvetica"/>
          <w:noProof/>
          <w:color w:val="333333"/>
          <w:sz w:val="22"/>
          <w:szCs w:val="22"/>
        </w:rPr>
        <w:drawing>
          <wp:inline distT="0" distB="0" distL="0" distR="0" wp14:anchorId="2E0FA350" wp14:editId="28F8F819">
            <wp:extent cx="2423795" cy="3604260"/>
            <wp:effectExtent l="0" t="0" r="0" b="0"/>
            <wp:docPr id="36" name="Picture 36" descr="http://nvie.com/img/2009/12/bm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vie.com/img/2009/12/bm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795" cy="3604260"/>
                    </a:xfrm>
                    <a:prstGeom prst="rect">
                      <a:avLst/>
                    </a:prstGeom>
                    <a:noFill/>
                    <a:ln>
                      <a:noFill/>
                    </a:ln>
                  </pic:spPr>
                </pic:pic>
              </a:graphicData>
            </a:graphic>
          </wp:inline>
        </w:drawing>
      </w:r>
    </w:p>
    <w:p w:rsidR="00E9285A" w:rsidRDefault="00281D15" w:rsidP="00281D15">
      <w:pPr>
        <w:pStyle w:val="Caption"/>
        <w:jc w:val="center"/>
        <w:rPr>
          <w:rFonts w:ascii="Helvetica" w:hAnsi="Helvetica" w:cs="Helvetica"/>
          <w:color w:val="333333"/>
          <w:sz w:val="22"/>
          <w:szCs w:val="22"/>
        </w:rPr>
      </w:pPr>
      <w:bookmarkStart w:id="12" w:name="_Toc394318156"/>
      <w:r>
        <w:t xml:space="preserve">Figure </w:t>
      </w:r>
      <w:r>
        <w:fldChar w:fldCharType="begin"/>
      </w:r>
      <w:r>
        <w:instrText xml:space="preserve"> SEQ Figure \* ARABIC </w:instrText>
      </w:r>
      <w:r>
        <w:fldChar w:fldCharType="separate"/>
      </w:r>
      <w:r>
        <w:rPr>
          <w:noProof/>
        </w:rPr>
        <w:t>1</w:t>
      </w:r>
      <w:r>
        <w:fldChar w:fldCharType="end"/>
      </w:r>
      <w:r>
        <w:t xml:space="preserve"> - GitHub Main branches</w:t>
      </w:r>
      <w:bookmarkEnd w:id="12"/>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At the core, the development model is greatly inspired by existing models out there. The central repo holds two main branches with an infinite lifetime:</w:t>
      </w:r>
    </w:p>
    <w:p w:rsidR="00E9285A" w:rsidRDefault="00E9285A" w:rsidP="00E9285A">
      <w:pPr>
        <w:numPr>
          <w:ilvl w:val="0"/>
          <w:numId w:val="13"/>
        </w:numPr>
        <w:shd w:val="clear" w:color="auto" w:fill="FFFFFF"/>
        <w:spacing w:before="100" w:beforeAutospacing="1" w:after="100" w:afterAutospacing="1" w:line="320" w:lineRule="atLeast"/>
        <w:ind w:left="0"/>
        <w:rPr>
          <w:rFonts w:ascii="Helvetica" w:hAnsi="Helvetica" w:cs="Helvetica"/>
          <w:color w:val="333333"/>
        </w:rPr>
      </w:pPr>
      <w:r>
        <w:rPr>
          <w:rStyle w:val="HTMLCode"/>
          <w:rFonts w:eastAsiaTheme="majorEastAsia"/>
          <w:color w:val="333333"/>
          <w:sz w:val="18"/>
          <w:szCs w:val="18"/>
        </w:rPr>
        <w:t>master</w:t>
      </w:r>
    </w:p>
    <w:p w:rsidR="00E9285A" w:rsidRDefault="00E9285A" w:rsidP="00E9285A">
      <w:pPr>
        <w:numPr>
          <w:ilvl w:val="0"/>
          <w:numId w:val="13"/>
        </w:numPr>
        <w:shd w:val="clear" w:color="auto" w:fill="FFFFFF"/>
        <w:spacing w:before="100" w:beforeAutospacing="1" w:after="100" w:afterAutospacing="1" w:line="320" w:lineRule="atLeast"/>
        <w:ind w:left="0"/>
        <w:rPr>
          <w:rFonts w:ascii="Helvetica" w:hAnsi="Helvetica" w:cs="Helvetica"/>
          <w:color w:val="333333"/>
        </w:rPr>
      </w:pPr>
      <w:r>
        <w:rPr>
          <w:rStyle w:val="HTMLCode"/>
          <w:rFonts w:eastAsiaTheme="majorEastAsia"/>
          <w:color w:val="333333"/>
          <w:sz w:val="18"/>
          <w:szCs w:val="18"/>
        </w:rPr>
        <w:t>develop</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branch at</w:t>
      </w:r>
      <w:r>
        <w:rPr>
          <w:rStyle w:val="apple-converted-space"/>
          <w:rFonts w:ascii="Helvetica" w:hAnsi="Helvetica" w:cs="Helvetica"/>
          <w:color w:val="333333"/>
          <w:sz w:val="22"/>
          <w:szCs w:val="22"/>
        </w:rPr>
        <w:t> </w:t>
      </w:r>
      <w:r>
        <w:rPr>
          <w:rStyle w:val="HTMLCode"/>
          <w:rFonts w:eastAsiaTheme="majorEastAsia"/>
          <w:color w:val="333333"/>
          <w:sz w:val="18"/>
          <w:szCs w:val="18"/>
        </w:rPr>
        <w:t>origin</w:t>
      </w:r>
      <w:r>
        <w:rPr>
          <w:rStyle w:val="apple-converted-space"/>
          <w:rFonts w:ascii="Helvetica" w:hAnsi="Helvetica" w:cs="Helvetica"/>
          <w:color w:val="333333"/>
          <w:sz w:val="22"/>
          <w:szCs w:val="22"/>
        </w:rPr>
        <w:t> </w:t>
      </w:r>
      <w:r>
        <w:rPr>
          <w:rFonts w:ascii="Helvetica" w:hAnsi="Helvetica" w:cs="Helvetica"/>
          <w:color w:val="333333"/>
          <w:sz w:val="22"/>
          <w:szCs w:val="22"/>
        </w:rPr>
        <w:t>should be familiar to every Git user. Parallel to the</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branch, another branch exists called</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We consider</w:t>
      </w:r>
      <w:r>
        <w:rPr>
          <w:rStyle w:val="apple-converted-space"/>
          <w:rFonts w:ascii="Helvetica" w:hAnsi="Helvetica" w:cs="Helvetica"/>
          <w:color w:val="333333"/>
          <w:sz w:val="22"/>
          <w:szCs w:val="22"/>
        </w:rPr>
        <w:t> </w:t>
      </w:r>
      <w:r>
        <w:rPr>
          <w:rStyle w:val="HTMLCode"/>
          <w:rFonts w:eastAsiaTheme="majorEastAsia"/>
          <w:color w:val="333333"/>
          <w:sz w:val="18"/>
          <w:szCs w:val="18"/>
        </w:rPr>
        <w:t>origin/master</w:t>
      </w:r>
      <w:r>
        <w:rPr>
          <w:rStyle w:val="apple-converted-space"/>
          <w:rFonts w:ascii="Helvetica" w:hAnsi="Helvetica" w:cs="Helvetica"/>
          <w:color w:val="333333"/>
          <w:sz w:val="22"/>
          <w:szCs w:val="22"/>
        </w:rPr>
        <w:t> </w:t>
      </w:r>
      <w:r>
        <w:rPr>
          <w:rFonts w:ascii="Helvetica" w:hAnsi="Helvetica" w:cs="Helvetica"/>
          <w:color w:val="333333"/>
          <w:sz w:val="22"/>
          <w:szCs w:val="22"/>
        </w:rPr>
        <w:t>to be the main branch where the source code of</w:t>
      </w:r>
      <w:r>
        <w:rPr>
          <w:rStyle w:val="apple-converted-space"/>
          <w:rFonts w:ascii="Helvetica" w:hAnsi="Helvetica" w:cs="Helvetica"/>
          <w:color w:val="333333"/>
          <w:sz w:val="22"/>
          <w:szCs w:val="22"/>
        </w:rPr>
        <w:t> </w:t>
      </w:r>
      <w:r>
        <w:rPr>
          <w:rStyle w:val="HTMLCode"/>
          <w:rFonts w:eastAsiaTheme="majorEastAsia"/>
          <w:color w:val="333333"/>
          <w:sz w:val="18"/>
          <w:szCs w:val="18"/>
        </w:rPr>
        <w:t>HEAD</w:t>
      </w:r>
      <w:r>
        <w:rPr>
          <w:rStyle w:val="apple-converted-space"/>
          <w:rFonts w:ascii="Helvetica" w:hAnsi="Helvetica" w:cs="Helvetica"/>
          <w:color w:val="333333"/>
          <w:sz w:val="22"/>
          <w:szCs w:val="22"/>
        </w:rPr>
        <w:t> </w:t>
      </w:r>
      <w:r>
        <w:rPr>
          <w:rFonts w:ascii="Helvetica" w:hAnsi="Helvetica" w:cs="Helvetica"/>
          <w:color w:val="333333"/>
          <w:sz w:val="22"/>
          <w:szCs w:val="22"/>
        </w:rPr>
        <w:t xml:space="preserve">always reflects </w:t>
      </w:r>
      <w:proofErr w:type="spellStart"/>
      <w:r>
        <w:rPr>
          <w:rFonts w:ascii="Helvetica" w:hAnsi="Helvetica" w:cs="Helvetica"/>
          <w:color w:val="333333"/>
          <w:sz w:val="22"/>
          <w:szCs w:val="22"/>
        </w:rPr>
        <w:t>a</w:t>
      </w:r>
      <w:r>
        <w:rPr>
          <w:rStyle w:val="Emphasis"/>
          <w:rFonts w:ascii="Helvetica" w:hAnsi="Helvetica" w:cs="Helvetica"/>
          <w:color w:val="333333"/>
          <w:sz w:val="22"/>
          <w:szCs w:val="22"/>
        </w:rPr>
        <w:t>production</w:t>
      </w:r>
      <w:proofErr w:type="spellEnd"/>
      <w:r>
        <w:rPr>
          <w:rStyle w:val="Emphasis"/>
          <w:rFonts w:ascii="Helvetica" w:hAnsi="Helvetica" w:cs="Helvetica"/>
          <w:color w:val="333333"/>
          <w:sz w:val="22"/>
          <w:szCs w:val="22"/>
        </w:rPr>
        <w:t>-ready</w:t>
      </w:r>
      <w:r>
        <w:rPr>
          <w:rStyle w:val="apple-converted-space"/>
          <w:rFonts w:ascii="Helvetica" w:hAnsi="Helvetica" w:cs="Helvetica"/>
          <w:color w:val="333333"/>
          <w:sz w:val="22"/>
          <w:szCs w:val="22"/>
        </w:rPr>
        <w:t> </w:t>
      </w:r>
      <w:r>
        <w:rPr>
          <w:rFonts w:ascii="Helvetica" w:hAnsi="Helvetica" w:cs="Helvetica"/>
          <w:color w:val="333333"/>
          <w:sz w:val="22"/>
          <w:szCs w:val="22"/>
        </w:rPr>
        <w:t>state.</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We consider</w:t>
      </w:r>
      <w:r>
        <w:rPr>
          <w:rStyle w:val="apple-converted-space"/>
          <w:rFonts w:ascii="Helvetica" w:hAnsi="Helvetica" w:cs="Helvetica"/>
          <w:color w:val="333333"/>
          <w:sz w:val="22"/>
          <w:szCs w:val="22"/>
        </w:rPr>
        <w:t> </w:t>
      </w:r>
      <w:r>
        <w:rPr>
          <w:rStyle w:val="HTMLCode"/>
          <w:rFonts w:eastAsiaTheme="majorEastAsia"/>
          <w:color w:val="333333"/>
          <w:sz w:val="18"/>
          <w:szCs w:val="18"/>
        </w:rPr>
        <w:t>origin/develop</w:t>
      </w:r>
      <w:r>
        <w:rPr>
          <w:rStyle w:val="apple-converted-space"/>
          <w:rFonts w:ascii="Helvetica" w:hAnsi="Helvetica" w:cs="Helvetica"/>
          <w:color w:val="333333"/>
          <w:sz w:val="22"/>
          <w:szCs w:val="22"/>
        </w:rPr>
        <w:t> </w:t>
      </w:r>
      <w:r>
        <w:rPr>
          <w:rFonts w:ascii="Helvetica" w:hAnsi="Helvetica" w:cs="Helvetica"/>
          <w:color w:val="333333"/>
          <w:sz w:val="22"/>
          <w:szCs w:val="22"/>
        </w:rPr>
        <w:t>to be the main branch where the source code of</w:t>
      </w:r>
      <w:r>
        <w:rPr>
          <w:rStyle w:val="apple-converted-space"/>
          <w:rFonts w:ascii="Helvetica" w:hAnsi="Helvetica" w:cs="Helvetica"/>
          <w:color w:val="333333"/>
          <w:sz w:val="22"/>
          <w:szCs w:val="22"/>
        </w:rPr>
        <w:t> </w:t>
      </w:r>
      <w:r>
        <w:rPr>
          <w:rStyle w:val="HTMLCode"/>
          <w:rFonts w:eastAsiaTheme="majorEastAsia"/>
          <w:color w:val="333333"/>
          <w:sz w:val="18"/>
          <w:szCs w:val="18"/>
        </w:rPr>
        <w:t>HEAD</w:t>
      </w:r>
      <w:r>
        <w:rPr>
          <w:rStyle w:val="apple-converted-space"/>
          <w:rFonts w:ascii="Helvetica" w:hAnsi="Helvetica" w:cs="Helvetica"/>
          <w:color w:val="333333"/>
          <w:sz w:val="22"/>
          <w:szCs w:val="22"/>
        </w:rPr>
        <w:t> </w:t>
      </w:r>
      <w:r>
        <w:rPr>
          <w:rFonts w:ascii="Helvetica" w:hAnsi="Helvetica" w:cs="Helvetica"/>
          <w:color w:val="333333"/>
          <w:sz w:val="22"/>
          <w:szCs w:val="22"/>
        </w:rPr>
        <w:t>always reflects a state with the latest delivered development changes for the next release. Some would call this the “integration branch”. This is where any automatic nightly builds are built from.</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lastRenderedPageBreak/>
        <w:t>When the source code in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reaches a stable point and is ready to be released, all of the changes should be merged back into</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somehow and then tagged with a release number. How this is done in detail will be discussed further on.</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Therefore, each time when changes are merged back into</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Fonts w:ascii="Helvetica" w:hAnsi="Helvetica" w:cs="Helvetica"/>
          <w:color w:val="333333"/>
          <w:sz w:val="22"/>
          <w:szCs w:val="22"/>
        </w:rPr>
        <w:t>, this is a new production release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by definition</w:t>
      </w:r>
      <w:r>
        <w:rPr>
          <w:rFonts w:ascii="Helvetica" w:hAnsi="Helvetica" w:cs="Helvetica"/>
          <w:color w:val="333333"/>
          <w:sz w:val="22"/>
          <w:szCs w:val="22"/>
        </w:rPr>
        <w:t xml:space="preserve">. We tend to be very strict at this, so that theoretically, we could use a Git hook script to automatically build and roll-out our software to our production </w:t>
      </w:r>
      <w:proofErr w:type="gramStart"/>
      <w:r>
        <w:rPr>
          <w:rFonts w:ascii="Helvetica" w:hAnsi="Helvetica" w:cs="Helvetica"/>
          <w:color w:val="333333"/>
          <w:sz w:val="22"/>
          <w:szCs w:val="22"/>
        </w:rPr>
        <w:t>servers</w:t>
      </w:r>
      <w:proofErr w:type="gramEnd"/>
      <w:r>
        <w:rPr>
          <w:rFonts w:ascii="Helvetica" w:hAnsi="Helvetica" w:cs="Helvetica"/>
          <w:color w:val="333333"/>
          <w:sz w:val="22"/>
          <w:szCs w:val="22"/>
        </w:rPr>
        <w:t xml:space="preserve"> </w:t>
      </w:r>
      <w:proofErr w:type="spellStart"/>
      <w:r>
        <w:rPr>
          <w:rFonts w:ascii="Helvetica" w:hAnsi="Helvetica" w:cs="Helvetica"/>
          <w:color w:val="333333"/>
          <w:sz w:val="22"/>
          <w:szCs w:val="22"/>
        </w:rPr>
        <w:t>everytime</w:t>
      </w:r>
      <w:proofErr w:type="spellEnd"/>
      <w:r>
        <w:rPr>
          <w:rFonts w:ascii="Helvetica" w:hAnsi="Helvetica" w:cs="Helvetica"/>
          <w:color w:val="333333"/>
          <w:sz w:val="22"/>
          <w:szCs w:val="22"/>
        </w:rPr>
        <w:t xml:space="preserve"> there was a commit on</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Fonts w:ascii="Helvetica" w:hAnsi="Helvetica" w:cs="Helvetica"/>
          <w:color w:val="333333"/>
          <w:sz w:val="22"/>
          <w:szCs w:val="22"/>
        </w:rPr>
        <w:t>.</w:t>
      </w:r>
    </w:p>
    <w:p w:rsidR="00E9285A" w:rsidRDefault="00E9285A" w:rsidP="00D407DE">
      <w:pPr>
        <w:pStyle w:val="Heading3"/>
        <w:numPr>
          <w:ilvl w:val="1"/>
          <w:numId w:val="6"/>
        </w:numPr>
        <w:rPr>
          <w:sz w:val="36"/>
          <w:szCs w:val="36"/>
        </w:rPr>
      </w:pPr>
      <w:bookmarkStart w:id="13" w:name="_Toc394318206"/>
      <w:r>
        <w:t>Supporting branches</w:t>
      </w:r>
      <w:bookmarkEnd w:id="13"/>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Next to the main branches</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and</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 different types of branches we may use are:</w:t>
      </w:r>
    </w:p>
    <w:p w:rsidR="00E9285A" w:rsidRDefault="00E9285A" w:rsidP="00E9285A">
      <w:pPr>
        <w:numPr>
          <w:ilvl w:val="0"/>
          <w:numId w:val="14"/>
        </w:numPr>
        <w:shd w:val="clear" w:color="auto" w:fill="FFFFFF"/>
        <w:spacing w:before="100" w:beforeAutospacing="1" w:after="100" w:afterAutospacing="1" w:line="320" w:lineRule="atLeast"/>
        <w:ind w:left="0"/>
        <w:rPr>
          <w:rFonts w:ascii="Helvetica" w:hAnsi="Helvetica" w:cs="Helvetica"/>
          <w:color w:val="333333"/>
        </w:rPr>
      </w:pPr>
      <w:r>
        <w:rPr>
          <w:rFonts w:ascii="Helvetica" w:hAnsi="Helvetica" w:cs="Helvetica"/>
          <w:color w:val="333333"/>
        </w:rPr>
        <w:t>Feature branches</w:t>
      </w:r>
    </w:p>
    <w:p w:rsidR="00E9285A" w:rsidRDefault="00E9285A" w:rsidP="00E9285A">
      <w:pPr>
        <w:numPr>
          <w:ilvl w:val="0"/>
          <w:numId w:val="14"/>
        </w:numPr>
        <w:shd w:val="clear" w:color="auto" w:fill="FFFFFF"/>
        <w:spacing w:before="100" w:beforeAutospacing="1" w:after="100" w:afterAutospacing="1" w:line="320" w:lineRule="atLeast"/>
        <w:ind w:left="0"/>
        <w:rPr>
          <w:rFonts w:ascii="Helvetica" w:hAnsi="Helvetica" w:cs="Helvetica"/>
          <w:color w:val="333333"/>
        </w:rPr>
      </w:pPr>
      <w:r>
        <w:rPr>
          <w:rFonts w:ascii="Helvetica" w:hAnsi="Helvetica" w:cs="Helvetica"/>
          <w:color w:val="333333"/>
        </w:rPr>
        <w:t>Release branches</w:t>
      </w:r>
    </w:p>
    <w:p w:rsidR="00E9285A" w:rsidRDefault="00E9285A" w:rsidP="00E9285A">
      <w:pPr>
        <w:numPr>
          <w:ilvl w:val="0"/>
          <w:numId w:val="14"/>
        </w:numPr>
        <w:shd w:val="clear" w:color="auto" w:fill="FFFFFF"/>
        <w:spacing w:before="100" w:beforeAutospacing="1" w:after="100" w:afterAutospacing="1" w:line="320" w:lineRule="atLeast"/>
        <w:ind w:left="0"/>
        <w:rPr>
          <w:rFonts w:ascii="Helvetica" w:hAnsi="Helvetica" w:cs="Helvetica"/>
          <w:color w:val="333333"/>
        </w:rPr>
      </w:pPr>
      <w:r>
        <w:rPr>
          <w:rFonts w:ascii="Helvetica" w:hAnsi="Helvetica" w:cs="Helvetica"/>
          <w:color w:val="333333"/>
        </w:rPr>
        <w:t>Hotfix branches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Each of these branches have a specific purpose and are bound to strict rules as to which branches may be their originating branch and which branches must be their merge targets. We will walk through them in a minute.</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By no means are these branches “special” from a technical perspective. The branch types are categorized by how we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use</w:t>
      </w:r>
      <w:r>
        <w:rPr>
          <w:rStyle w:val="apple-converted-space"/>
          <w:rFonts w:ascii="Helvetica" w:hAnsi="Helvetica" w:cs="Helvetica"/>
          <w:color w:val="333333"/>
          <w:sz w:val="22"/>
          <w:szCs w:val="22"/>
        </w:rPr>
        <w:t> </w:t>
      </w:r>
      <w:r>
        <w:rPr>
          <w:rFonts w:ascii="Helvetica" w:hAnsi="Helvetica" w:cs="Helvetica"/>
          <w:color w:val="333333"/>
          <w:sz w:val="22"/>
          <w:szCs w:val="22"/>
        </w:rPr>
        <w:t>them. They are of course plain old Git branches.</w:t>
      </w:r>
    </w:p>
    <w:p w:rsidR="00E9285A" w:rsidRDefault="00E9285A" w:rsidP="00D407DE">
      <w:pPr>
        <w:pStyle w:val="Heading4"/>
        <w:numPr>
          <w:ilvl w:val="2"/>
          <w:numId w:val="6"/>
        </w:numPr>
        <w:rPr>
          <w:sz w:val="27"/>
          <w:szCs w:val="27"/>
        </w:rPr>
      </w:pPr>
      <w:r>
        <w:lastRenderedPageBreak/>
        <w:t>Feature branches</w:t>
      </w:r>
    </w:p>
    <w:p w:rsidR="00281D15" w:rsidRDefault="00E9285A" w:rsidP="00281D15">
      <w:pPr>
        <w:pStyle w:val="NormalWeb"/>
        <w:keepNext/>
        <w:shd w:val="clear" w:color="auto" w:fill="FFFFFF"/>
        <w:spacing w:before="150" w:beforeAutospacing="0" w:after="300" w:afterAutospacing="0" w:line="320" w:lineRule="atLeast"/>
        <w:jc w:val="center"/>
      </w:pPr>
      <w:r>
        <w:rPr>
          <w:rFonts w:ascii="Helvetica" w:hAnsi="Helvetica" w:cs="Helvetica"/>
          <w:noProof/>
          <w:color w:val="333333"/>
          <w:sz w:val="22"/>
          <w:szCs w:val="22"/>
        </w:rPr>
        <w:drawing>
          <wp:inline distT="0" distB="0" distL="0" distR="0" wp14:anchorId="2F6B7736" wp14:editId="48C92A5C">
            <wp:extent cx="1269365" cy="3355975"/>
            <wp:effectExtent l="0" t="0" r="6985" b="0"/>
            <wp:docPr id="35" name="Picture 35" descr="http://nvie.com/img/2009/12/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vie.com/img/2009/12/f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365" cy="3355975"/>
                    </a:xfrm>
                    <a:prstGeom prst="rect">
                      <a:avLst/>
                    </a:prstGeom>
                    <a:noFill/>
                    <a:ln>
                      <a:noFill/>
                    </a:ln>
                  </pic:spPr>
                </pic:pic>
              </a:graphicData>
            </a:graphic>
          </wp:inline>
        </w:drawing>
      </w:r>
    </w:p>
    <w:p w:rsidR="00E9285A" w:rsidRDefault="00281D15" w:rsidP="00281D15">
      <w:pPr>
        <w:pStyle w:val="Caption"/>
        <w:jc w:val="center"/>
        <w:rPr>
          <w:rFonts w:ascii="Helvetica" w:hAnsi="Helvetica" w:cs="Helvetica"/>
          <w:color w:val="333333"/>
          <w:sz w:val="22"/>
          <w:szCs w:val="22"/>
        </w:rPr>
      </w:pPr>
      <w:bookmarkStart w:id="14" w:name="_Toc394318157"/>
      <w:r>
        <w:t xml:space="preserve">Figure </w:t>
      </w:r>
      <w:r>
        <w:fldChar w:fldCharType="begin"/>
      </w:r>
      <w:r>
        <w:instrText xml:space="preserve"> SEQ Figure \* ARABIC </w:instrText>
      </w:r>
      <w:r>
        <w:fldChar w:fldCharType="separate"/>
      </w:r>
      <w:r>
        <w:rPr>
          <w:noProof/>
        </w:rPr>
        <w:t>2</w:t>
      </w:r>
      <w:r>
        <w:fldChar w:fldCharType="end"/>
      </w:r>
      <w:r>
        <w:t xml:space="preserve"> - GitHub Feature branches</w:t>
      </w:r>
      <w:bookmarkEnd w:id="14"/>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May branch off from: </w:t>
      </w:r>
      <w:r>
        <w:rPr>
          <w:rStyle w:val="HTMLCode"/>
          <w:rFonts w:eastAsiaTheme="majorEastAsia"/>
          <w:color w:val="333333"/>
          <w:sz w:val="18"/>
          <w:szCs w:val="18"/>
        </w:rPr>
        <w:t>develop</w:t>
      </w:r>
      <w:r>
        <w:rPr>
          <w:rFonts w:ascii="Helvetica" w:hAnsi="Helvetica" w:cs="Helvetica"/>
          <w:color w:val="333333"/>
          <w:sz w:val="22"/>
          <w:szCs w:val="22"/>
        </w:rPr>
        <w:br/>
        <w:t>Must merge back into: </w:t>
      </w:r>
      <w:r>
        <w:rPr>
          <w:rStyle w:val="HTMLCode"/>
          <w:rFonts w:eastAsiaTheme="majorEastAsia"/>
          <w:color w:val="333333"/>
          <w:sz w:val="18"/>
          <w:szCs w:val="18"/>
        </w:rPr>
        <w:t>develop</w:t>
      </w:r>
      <w:r>
        <w:rPr>
          <w:rFonts w:ascii="Helvetica" w:hAnsi="Helvetica" w:cs="Helvetica"/>
          <w:color w:val="333333"/>
          <w:sz w:val="22"/>
          <w:szCs w:val="22"/>
        </w:rPr>
        <w:br/>
        <w:t>Branch naming convention: anything except </w:t>
      </w:r>
      <w:r>
        <w:rPr>
          <w:rStyle w:val="HTMLCode"/>
          <w:rFonts w:eastAsiaTheme="majorEastAsia"/>
          <w:color w:val="333333"/>
          <w:sz w:val="18"/>
          <w:szCs w:val="18"/>
        </w:rPr>
        <w:t>master</w:t>
      </w:r>
      <w:r>
        <w:rPr>
          <w:rFonts w:ascii="Helvetica" w:hAnsi="Helvetica" w:cs="Helvetica"/>
          <w:color w:val="333333"/>
          <w:sz w:val="22"/>
          <w:szCs w:val="22"/>
        </w:rPr>
        <w:t>,</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w:t>
      </w:r>
      <w:r>
        <w:rPr>
          <w:rStyle w:val="apple-converted-space"/>
          <w:rFonts w:ascii="Helvetica" w:hAnsi="Helvetica" w:cs="Helvetica"/>
          <w:color w:val="333333"/>
          <w:sz w:val="22"/>
          <w:szCs w:val="22"/>
        </w:rPr>
        <w:t> </w:t>
      </w:r>
      <w:r>
        <w:rPr>
          <w:rStyle w:val="HTMLCode"/>
          <w:rFonts w:eastAsiaTheme="majorEastAsia"/>
          <w:color w:val="333333"/>
          <w:sz w:val="18"/>
          <w:szCs w:val="18"/>
        </w:rPr>
        <w:t>release-*</w:t>
      </w:r>
      <w:r>
        <w:rPr>
          <w:rFonts w:ascii="Helvetica" w:hAnsi="Helvetica" w:cs="Helvetica"/>
          <w:color w:val="333333"/>
          <w:sz w:val="22"/>
          <w:szCs w:val="22"/>
        </w:rPr>
        <w:t>, or</w:t>
      </w:r>
      <w:r>
        <w:rPr>
          <w:rStyle w:val="apple-converted-space"/>
          <w:rFonts w:ascii="Helvetica" w:hAnsi="Helvetica" w:cs="Helvetica"/>
          <w:color w:val="333333"/>
          <w:sz w:val="22"/>
          <w:szCs w:val="22"/>
        </w:rPr>
        <w:t> </w:t>
      </w:r>
      <w:r>
        <w:rPr>
          <w:rStyle w:val="HTMLCode"/>
          <w:rFonts w:eastAsiaTheme="majorEastAsia"/>
          <w:color w:val="333333"/>
          <w:sz w:val="18"/>
          <w:szCs w:val="18"/>
        </w:rPr>
        <w:t>hotfix-*</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(to definitely add the new feature to the upcoming release) or discarded (in case of a disappointing experiment).</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Feature branches typically exist in developer repos only, not in</w:t>
      </w:r>
      <w:r>
        <w:rPr>
          <w:rStyle w:val="apple-converted-space"/>
          <w:rFonts w:ascii="Helvetica" w:hAnsi="Helvetica" w:cs="Helvetica"/>
          <w:color w:val="333333"/>
          <w:sz w:val="22"/>
          <w:szCs w:val="22"/>
        </w:rPr>
        <w:t> </w:t>
      </w:r>
      <w:r>
        <w:rPr>
          <w:rStyle w:val="HTMLCode"/>
          <w:rFonts w:eastAsiaTheme="majorEastAsia"/>
          <w:color w:val="333333"/>
          <w:sz w:val="18"/>
          <w:szCs w:val="18"/>
        </w:rPr>
        <w:t>origin</w:t>
      </w:r>
      <w:r>
        <w:rPr>
          <w:rFonts w:ascii="Helvetica" w:hAnsi="Helvetica" w:cs="Helvetica"/>
          <w:color w:val="333333"/>
          <w:sz w:val="22"/>
          <w:szCs w:val="22"/>
        </w:rPr>
        <w:t>.</w:t>
      </w:r>
    </w:p>
    <w:p w:rsidR="00E9285A" w:rsidRDefault="00E9285A" w:rsidP="000F433E">
      <w:pPr>
        <w:pStyle w:val="Heading5"/>
        <w:numPr>
          <w:ilvl w:val="3"/>
          <w:numId w:val="6"/>
        </w:numPr>
      </w:pPr>
      <w:r>
        <w:t>Creating a feature branch</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When starting work on a new feature, branch off from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-b </w:t>
      </w:r>
      <w:proofErr w:type="spellStart"/>
      <w:r>
        <w:rPr>
          <w:rStyle w:val="HTMLCode"/>
          <w:rFonts w:eastAsiaTheme="majorEastAsia"/>
          <w:color w:val="222222"/>
          <w:sz w:val="18"/>
          <w:szCs w:val="18"/>
        </w:rPr>
        <w:t>myfeature</w:t>
      </w:r>
      <w:proofErr w:type="spellEnd"/>
      <w:r>
        <w:rPr>
          <w:rStyle w:val="HTMLCode"/>
          <w:rFonts w:eastAsiaTheme="majorEastAsia"/>
          <w:color w:val="222222"/>
          <w:sz w:val="18"/>
          <w:szCs w:val="18"/>
        </w:rPr>
        <w:t xml:space="preserve">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Switched to a new branch "</w:t>
      </w:r>
      <w:proofErr w:type="spellStart"/>
      <w:r>
        <w:rPr>
          <w:rStyle w:val="go"/>
          <w:color w:val="888888"/>
          <w:sz w:val="18"/>
          <w:szCs w:val="18"/>
        </w:rPr>
        <w:t>myfeature</w:t>
      </w:r>
      <w:proofErr w:type="spellEnd"/>
      <w:r>
        <w:rPr>
          <w:rStyle w:val="go"/>
          <w:color w:val="888888"/>
          <w:sz w:val="18"/>
          <w:szCs w:val="18"/>
        </w:rPr>
        <w:t>"</w:t>
      </w:r>
    </w:p>
    <w:p w:rsidR="00E9285A" w:rsidRDefault="00E9285A" w:rsidP="000F433E">
      <w:pPr>
        <w:pStyle w:val="Heading5"/>
        <w:numPr>
          <w:ilvl w:val="3"/>
          <w:numId w:val="6"/>
        </w:numPr>
      </w:pPr>
      <w:r>
        <w:t>Incorporating a finished feature on develop</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Finished features may be merged into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definitely add them to the upcoming release: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lastRenderedPageBreak/>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branch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merge --no-</w:t>
      </w:r>
      <w:proofErr w:type="spellStart"/>
      <w:r>
        <w:rPr>
          <w:rStyle w:val="HTMLCode"/>
          <w:rFonts w:eastAsiaTheme="majorEastAsia"/>
          <w:color w:val="222222"/>
          <w:sz w:val="18"/>
          <w:szCs w:val="18"/>
        </w:rPr>
        <w:t>ff</w:t>
      </w:r>
      <w:proofErr w:type="spellEnd"/>
      <w:r>
        <w:rPr>
          <w:rStyle w:val="HTMLCode"/>
          <w:rFonts w:eastAsiaTheme="majorEastAsia"/>
          <w:color w:val="222222"/>
          <w:sz w:val="18"/>
          <w:szCs w:val="18"/>
        </w:rPr>
        <w:t xml:space="preserve"> </w:t>
      </w:r>
      <w:proofErr w:type="spellStart"/>
      <w:r>
        <w:rPr>
          <w:rStyle w:val="HTMLCode"/>
          <w:rFonts w:eastAsiaTheme="majorEastAsia"/>
          <w:color w:val="222222"/>
          <w:sz w:val="18"/>
          <w:szCs w:val="18"/>
        </w:rPr>
        <w:t>myfeature</w:t>
      </w:r>
      <w:proofErr w:type="spellEnd"/>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Updating ea1b82a</w:t>
      </w:r>
      <w:proofErr w:type="gramStart"/>
      <w:r>
        <w:rPr>
          <w:rStyle w:val="go"/>
          <w:color w:val="888888"/>
          <w:sz w:val="18"/>
          <w:szCs w:val="18"/>
        </w:rPr>
        <w:t>..</w:t>
      </w:r>
      <w:proofErr w:type="gramEnd"/>
      <w:r>
        <w:rPr>
          <w:rStyle w:val="go"/>
          <w:color w:val="888888"/>
          <w:sz w:val="18"/>
          <w:szCs w:val="18"/>
        </w:rPr>
        <w:t>05e9557</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(Summary of changes)</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branch -d </w:t>
      </w:r>
      <w:proofErr w:type="spellStart"/>
      <w:r>
        <w:rPr>
          <w:rStyle w:val="HTMLCode"/>
          <w:rFonts w:eastAsiaTheme="majorEastAsia"/>
          <w:color w:val="222222"/>
          <w:sz w:val="18"/>
          <w:szCs w:val="18"/>
        </w:rPr>
        <w:t>myfeature</w:t>
      </w:r>
      <w:proofErr w:type="spellEnd"/>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 xml:space="preserve">Deleted branch </w:t>
      </w:r>
      <w:proofErr w:type="spellStart"/>
      <w:r>
        <w:rPr>
          <w:rStyle w:val="go"/>
          <w:color w:val="888888"/>
          <w:sz w:val="18"/>
          <w:szCs w:val="18"/>
        </w:rPr>
        <w:t>myfeature</w:t>
      </w:r>
      <w:proofErr w:type="spellEnd"/>
      <w:r>
        <w:rPr>
          <w:rStyle w:val="go"/>
          <w:color w:val="888888"/>
          <w:sz w:val="18"/>
          <w:szCs w:val="18"/>
        </w:rPr>
        <w:t xml:space="preserve"> (was 05e9557).</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push origin develop</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w:t>
      </w:r>
      <w:r>
        <w:rPr>
          <w:rStyle w:val="apple-converted-space"/>
          <w:rFonts w:ascii="Helvetica" w:hAnsi="Helvetica" w:cs="Helvetica"/>
          <w:color w:val="333333"/>
          <w:sz w:val="22"/>
          <w:szCs w:val="22"/>
        </w:rPr>
        <w:t> </w:t>
      </w:r>
      <w:r>
        <w:rPr>
          <w:rStyle w:val="HTMLCode"/>
          <w:rFonts w:eastAsiaTheme="majorEastAsia"/>
          <w:color w:val="333333"/>
          <w:sz w:val="18"/>
          <w:szCs w:val="18"/>
        </w:rPr>
        <w:t>--no-</w:t>
      </w:r>
      <w:proofErr w:type="spellStart"/>
      <w:r>
        <w:rPr>
          <w:rStyle w:val="HTMLCode"/>
          <w:rFonts w:eastAsiaTheme="majorEastAsia"/>
          <w:color w:val="333333"/>
          <w:sz w:val="18"/>
          <w:szCs w:val="18"/>
        </w:rPr>
        <w:t>ff</w:t>
      </w:r>
      <w:proofErr w:type="spellEnd"/>
      <w:r>
        <w:rPr>
          <w:rStyle w:val="apple-converted-space"/>
          <w:rFonts w:ascii="Helvetica" w:hAnsi="Helvetica" w:cs="Helvetica"/>
          <w:color w:val="333333"/>
          <w:sz w:val="22"/>
          <w:szCs w:val="22"/>
        </w:rPr>
        <w:t> </w:t>
      </w:r>
      <w:r>
        <w:rPr>
          <w:rFonts w:ascii="Helvetica" w:hAnsi="Helvetica" w:cs="Helvetica"/>
          <w:color w:val="333333"/>
          <w:sz w:val="22"/>
          <w:szCs w:val="22"/>
        </w:rPr>
        <w:t>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rsidR="00281D15" w:rsidRDefault="00E9285A" w:rsidP="00281D15">
      <w:pPr>
        <w:pStyle w:val="NormalWeb"/>
        <w:keepNext/>
        <w:shd w:val="clear" w:color="auto" w:fill="FFFFFF"/>
        <w:spacing w:before="150" w:beforeAutospacing="0" w:after="300" w:afterAutospacing="0" w:line="320" w:lineRule="atLeast"/>
        <w:jc w:val="center"/>
      </w:pPr>
      <w:r>
        <w:rPr>
          <w:rFonts w:ascii="Helvetica" w:hAnsi="Helvetica" w:cs="Helvetica"/>
          <w:noProof/>
          <w:color w:val="333333"/>
          <w:sz w:val="22"/>
          <w:szCs w:val="22"/>
        </w:rPr>
        <w:drawing>
          <wp:inline distT="0" distB="0" distL="0" distR="0" wp14:anchorId="45D291E5" wp14:editId="3A33E837">
            <wp:extent cx="4411980" cy="3941445"/>
            <wp:effectExtent l="0" t="0" r="7620" b="1905"/>
            <wp:docPr id="34" name="Picture 34" descr="http://nvie.com/img/2010/01/merge-without-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vie.com/img/2010/01/merge-without-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980" cy="3941445"/>
                    </a:xfrm>
                    <a:prstGeom prst="rect">
                      <a:avLst/>
                    </a:prstGeom>
                    <a:noFill/>
                    <a:ln>
                      <a:noFill/>
                    </a:ln>
                  </pic:spPr>
                </pic:pic>
              </a:graphicData>
            </a:graphic>
          </wp:inline>
        </w:drawing>
      </w:r>
    </w:p>
    <w:p w:rsidR="00E9285A" w:rsidRDefault="00281D15" w:rsidP="00281D15">
      <w:pPr>
        <w:pStyle w:val="Caption"/>
        <w:jc w:val="center"/>
        <w:rPr>
          <w:rFonts w:ascii="Helvetica" w:hAnsi="Helvetica" w:cs="Helvetica"/>
          <w:color w:val="333333"/>
          <w:sz w:val="22"/>
          <w:szCs w:val="22"/>
        </w:rPr>
      </w:pPr>
      <w:bookmarkStart w:id="15" w:name="_Toc394318158"/>
      <w:r>
        <w:t xml:space="preserve">Figure </w:t>
      </w:r>
      <w:r>
        <w:fldChar w:fldCharType="begin"/>
      </w:r>
      <w:r>
        <w:instrText xml:space="preserve"> SEQ Figure \* ARABIC </w:instrText>
      </w:r>
      <w:r>
        <w:fldChar w:fldCharType="separate"/>
      </w:r>
      <w:r>
        <w:rPr>
          <w:noProof/>
        </w:rPr>
        <w:t>3</w:t>
      </w:r>
      <w:r>
        <w:fldChar w:fldCharType="end"/>
      </w:r>
      <w:r>
        <w:t xml:space="preserve"> - GitHub Feature branch merge</w:t>
      </w:r>
      <w:bookmarkEnd w:id="15"/>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In the latter case, it is impossible to see from the Git history which of the commit objects together have implemented a feature—you would have to manually read all the log messages. Reverting a whole feature (i.e. a group of commits), is a true headache in the latter situation, whereas it is easily done if the</w:t>
      </w:r>
      <w:r>
        <w:rPr>
          <w:rStyle w:val="apple-converted-space"/>
          <w:rFonts w:ascii="Helvetica" w:hAnsi="Helvetica" w:cs="Helvetica"/>
          <w:color w:val="333333"/>
          <w:sz w:val="22"/>
          <w:szCs w:val="22"/>
        </w:rPr>
        <w:t> </w:t>
      </w:r>
      <w:r>
        <w:rPr>
          <w:rStyle w:val="HTMLCode"/>
          <w:rFonts w:eastAsiaTheme="majorEastAsia"/>
          <w:color w:val="333333"/>
          <w:sz w:val="18"/>
          <w:szCs w:val="18"/>
        </w:rPr>
        <w:t>--no-</w:t>
      </w:r>
      <w:proofErr w:type="spellStart"/>
      <w:r>
        <w:rPr>
          <w:rStyle w:val="HTMLCode"/>
          <w:rFonts w:eastAsiaTheme="majorEastAsia"/>
          <w:color w:val="333333"/>
          <w:sz w:val="18"/>
          <w:szCs w:val="18"/>
        </w:rPr>
        <w:t>ff</w:t>
      </w:r>
      <w:proofErr w:type="spellEnd"/>
      <w:r>
        <w:rPr>
          <w:rStyle w:val="apple-converted-space"/>
          <w:rFonts w:ascii="Helvetica" w:hAnsi="Helvetica" w:cs="Helvetica"/>
          <w:color w:val="333333"/>
          <w:sz w:val="22"/>
          <w:szCs w:val="22"/>
        </w:rPr>
        <w:t> </w:t>
      </w:r>
      <w:r>
        <w:rPr>
          <w:rFonts w:ascii="Helvetica" w:hAnsi="Helvetica" w:cs="Helvetica"/>
          <w:color w:val="333333"/>
          <w:sz w:val="22"/>
          <w:szCs w:val="22"/>
        </w:rPr>
        <w:t>flag was used.</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Yes, it will create a few more (empty) commit objects, but the gain is much bigger that that cost.</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lastRenderedPageBreak/>
        <w:t>Unfortunately, I have not found a way to make</w:t>
      </w:r>
      <w:r>
        <w:rPr>
          <w:rStyle w:val="apple-converted-space"/>
          <w:rFonts w:ascii="Helvetica" w:hAnsi="Helvetica" w:cs="Helvetica"/>
          <w:color w:val="333333"/>
          <w:sz w:val="22"/>
          <w:szCs w:val="22"/>
        </w:rPr>
        <w:t> </w:t>
      </w:r>
      <w:r>
        <w:rPr>
          <w:rStyle w:val="HTMLCode"/>
          <w:rFonts w:eastAsiaTheme="majorEastAsia"/>
          <w:color w:val="333333"/>
          <w:sz w:val="18"/>
          <w:szCs w:val="18"/>
        </w:rPr>
        <w:t>--no-</w:t>
      </w:r>
      <w:proofErr w:type="spellStart"/>
      <w:r>
        <w:rPr>
          <w:rStyle w:val="HTMLCode"/>
          <w:rFonts w:eastAsiaTheme="majorEastAsia"/>
          <w:color w:val="333333"/>
          <w:sz w:val="18"/>
          <w:szCs w:val="18"/>
        </w:rPr>
        <w:t>ff</w:t>
      </w:r>
      <w:proofErr w:type="spellEnd"/>
      <w:r>
        <w:rPr>
          <w:rStyle w:val="apple-converted-space"/>
          <w:rFonts w:ascii="Helvetica" w:hAnsi="Helvetica" w:cs="Helvetica"/>
          <w:color w:val="333333"/>
          <w:sz w:val="22"/>
          <w:szCs w:val="22"/>
        </w:rPr>
        <w:t> </w:t>
      </w:r>
      <w:r>
        <w:rPr>
          <w:rFonts w:ascii="Helvetica" w:hAnsi="Helvetica" w:cs="Helvetica"/>
          <w:color w:val="333333"/>
          <w:sz w:val="22"/>
          <w:szCs w:val="22"/>
        </w:rPr>
        <w:t>the default behaviour of</w:t>
      </w:r>
      <w:r>
        <w:rPr>
          <w:rStyle w:val="apple-converted-space"/>
          <w:rFonts w:ascii="Helvetica" w:hAnsi="Helvetica" w:cs="Helvetica"/>
          <w:color w:val="333333"/>
          <w:sz w:val="22"/>
          <w:szCs w:val="22"/>
        </w:rPr>
        <w:t> </w:t>
      </w:r>
      <w:r>
        <w:rPr>
          <w:rStyle w:val="HTMLCode"/>
          <w:rFonts w:eastAsiaTheme="majorEastAsia"/>
          <w:color w:val="333333"/>
          <w:sz w:val="18"/>
          <w:szCs w:val="18"/>
        </w:rPr>
        <w:t>git merge</w:t>
      </w:r>
      <w:r>
        <w:rPr>
          <w:rStyle w:val="apple-converted-space"/>
          <w:rFonts w:ascii="Helvetica" w:hAnsi="Helvetica" w:cs="Helvetica"/>
          <w:color w:val="333333"/>
          <w:sz w:val="22"/>
          <w:szCs w:val="22"/>
        </w:rPr>
        <w:t> </w:t>
      </w:r>
      <w:r>
        <w:rPr>
          <w:rFonts w:ascii="Helvetica" w:hAnsi="Helvetica" w:cs="Helvetica"/>
          <w:color w:val="333333"/>
          <w:sz w:val="22"/>
          <w:szCs w:val="22"/>
        </w:rPr>
        <w:t>yet, but it really should be.</w:t>
      </w:r>
    </w:p>
    <w:p w:rsidR="00E9285A" w:rsidRDefault="00E9285A" w:rsidP="00D407DE">
      <w:pPr>
        <w:pStyle w:val="Heading4"/>
        <w:numPr>
          <w:ilvl w:val="2"/>
          <w:numId w:val="6"/>
        </w:numPr>
        <w:rPr>
          <w:sz w:val="27"/>
          <w:szCs w:val="27"/>
        </w:rPr>
      </w:pPr>
      <w:r>
        <w:t>Release branches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May branch off from: </w:t>
      </w:r>
      <w:r>
        <w:rPr>
          <w:rStyle w:val="HTMLCode"/>
          <w:rFonts w:eastAsiaTheme="majorEastAsia"/>
          <w:color w:val="333333"/>
          <w:sz w:val="18"/>
          <w:szCs w:val="18"/>
        </w:rPr>
        <w:t>develop</w:t>
      </w:r>
      <w:r>
        <w:rPr>
          <w:rFonts w:ascii="Helvetica" w:hAnsi="Helvetica" w:cs="Helvetica"/>
          <w:color w:val="333333"/>
          <w:sz w:val="22"/>
          <w:szCs w:val="22"/>
        </w:rPr>
        <w:br/>
      </w:r>
      <w:proofErr w:type="gramStart"/>
      <w:r>
        <w:rPr>
          <w:rFonts w:ascii="Helvetica" w:hAnsi="Helvetica" w:cs="Helvetica"/>
          <w:color w:val="333333"/>
          <w:sz w:val="22"/>
          <w:szCs w:val="22"/>
        </w:rPr>
        <w:t>Must</w:t>
      </w:r>
      <w:proofErr w:type="gramEnd"/>
      <w:r>
        <w:rPr>
          <w:rFonts w:ascii="Helvetica" w:hAnsi="Helvetica" w:cs="Helvetica"/>
          <w:color w:val="333333"/>
          <w:sz w:val="22"/>
          <w:szCs w:val="22"/>
        </w:rPr>
        <w:t xml:space="preserve"> merge back into: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and</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Fonts w:ascii="Helvetica" w:hAnsi="Helvetica" w:cs="Helvetica"/>
          <w:color w:val="333333"/>
          <w:sz w:val="22"/>
          <w:szCs w:val="22"/>
        </w:rPr>
        <w:br/>
        <w:t>Branch naming convention:</w:t>
      </w:r>
      <w:r>
        <w:rPr>
          <w:rStyle w:val="apple-converted-space"/>
          <w:rFonts w:ascii="Helvetica" w:hAnsi="Helvetica" w:cs="Helvetica"/>
          <w:color w:val="333333"/>
          <w:sz w:val="22"/>
          <w:szCs w:val="22"/>
        </w:rPr>
        <w:t> </w:t>
      </w:r>
      <w:r>
        <w:rPr>
          <w:rStyle w:val="HTMLCode"/>
          <w:rFonts w:eastAsiaTheme="majorEastAsia"/>
          <w:color w:val="333333"/>
          <w:sz w:val="18"/>
          <w:szCs w:val="18"/>
        </w:rPr>
        <w:t>release-*</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 xml:space="preserve">Release branches support preparation of a new production release. They allow for last-minute dotting of </w:t>
      </w:r>
      <w:proofErr w:type="gramStart"/>
      <w:r>
        <w:rPr>
          <w:rFonts w:ascii="Helvetica" w:hAnsi="Helvetica" w:cs="Helvetica"/>
          <w:color w:val="333333"/>
          <w:sz w:val="22"/>
          <w:szCs w:val="22"/>
        </w:rPr>
        <w:t>i’s and crossing t’s</w:t>
      </w:r>
      <w:proofErr w:type="gramEnd"/>
      <w:r>
        <w:rPr>
          <w:rFonts w:ascii="Helvetica" w:hAnsi="Helvetica" w:cs="Helvetica"/>
          <w:color w:val="333333"/>
          <w:sz w:val="22"/>
          <w:szCs w:val="22"/>
        </w:rPr>
        <w:t>. Furthermore, they allow for minor bug fixes and preparing meta-data for a release (version number, build dates, etc.). By doing all of this work on a release branch,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is cleared to receive features for the next big release.</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 key moment to branch off a new release branch from</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is when develop (almost) reflects the desired state of the new release. At least all features that are targeted for the release-to-be-built must be merged in 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at this point in time. All features targeted at future releases may not—they must wait until after the release branch is branched off.</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It is exactly at the start of a release branch that the upcoming release gets assigned a version number—not any earlier. Up until that moment,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rsidR="00E9285A" w:rsidRDefault="00E9285A" w:rsidP="000F433E">
      <w:pPr>
        <w:pStyle w:val="Heading5"/>
        <w:numPr>
          <w:ilvl w:val="3"/>
          <w:numId w:val="6"/>
        </w:numPr>
      </w:pPr>
      <w:r>
        <w:t>Creating a release branch</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Release branches are created from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For example, say version 1.1.5 is the current production release and we have a big release coming up. The state of</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is ready for the “next release” and we have decided that this will become version 1.2 (rather than 1.1.6 or 2.0). So we branch off and give the release branch a name reflecting the new version number:</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-b release-1.2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a new branch "release-1.2"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./bump-version.sh 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Files modified successfully, version bumped to 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commit -a -m </w:t>
      </w:r>
      <w:r>
        <w:rPr>
          <w:rStyle w:val="s2"/>
          <w:color w:val="BB8844"/>
          <w:sz w:val="18"/>
          <w:szCs w:val="18"/>
        </w:rPr>
        <w:t>"Bumped version number to 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w:t>
      </w:r>
      <w:proofErr w:type="gramStart"/>
      <w:r>
        <w:rPr>
          <w:rStyle w:val="go"/>
          <w:color w:val="888888"/>
          <w:sz w:val="18"/>
          <w:szCs w:val="18"/>
        </w:rPr>
        <w:t>release-1.2</w:t>
      </w:r>
      <w:proofErr w:type="gramEnd"/>
      <w:r>
        <w:rPr>
          <w:rStyle w:val="go"/>
          <w:color w:val="888888"/>
          <w:sz w:val="18"/>
          <w:szCs w:val="18"/>
        </w:rPr>
        <w:t xml:space="preserve"> 74d9424] Bumped version number to 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 xml:space="preserve">1 files changed, 1 </w:t>
      </w:r>
      <w:proofErr w:type="gramStart"/>
      <w:r>
        <w:rPr>
          <w:rStyle w:val="go"/>
          <w:color w:val="888888"/>
          <w:sz w:val="18"/>
          <w:szCs w:val="18"/>
        </w:rPr>
        <w:t>insertions(</w:t>
      </w:r>
      <w:proofErr w:type="gramEnd"/>
      <w:r>
        <w:rPr>
          <w:rStyle w:val="go"/>
          <w:color w:val="888888"/>
          <w:sz w:val="18"/>
          <w:szCs w:val="18"/>
        </w:rPr>
        <w:t>+), 1 deletions(-)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After creating a new branch and switching to it, we bump the version number. Here, </w:t>
      </w:r>
      <w:r>
        <w:rPr>
          <w:rStyle w:val="HTMLCode"/>
          <w:rFonts w:eastAsiaTheme="majorEastAsia"/>
          <w:color w:val="333333"/>
          <w:sz w:val="18"/>
          <w:szCs w:val="18"/>
        </w:rPr>
        <w:t>bump-version.sh</w:t>
      </w:r>
      <w:r>
        <w:rPr>
          <w:rStyle w:val="apple-converted-space"/>
          <w:rFonts w:ascii="Helvetica" w:hAnsi="Helvetica" w:cs="Helvetica"/>
          <w:color w:val="333333"/>
          <w:sz w:val="22"/>
          <w:szCs w:val="22"/>
        </w:rPr>
        <w:t> </w:t>
      </w:r>
      <w:r>
        <w:rPr>
          <w:rFonts w:ascii="Helvetica" w:hAnsi="Helvetica" w:cs="Helvetica"/>
          <w:color w:val="333333"/>
          <w:sz w:val="22"/>
          <w:szCs w:val="22"/>
        </w:rPr>
        <w:t xml:space="preserve">is a fictional shell script that changes some files in the working copy to reflect the </w:t>
      </w:r>
      <w:r>
        <w:rPr>
          <w:rFonts w:ascii="Helvetica" w:hAnsi="Helvetica" w:cs="Helvetica"/>
          <w:color w:val="333333"/>
          <w:sz w:val="22"/>
          <w:szCs w:val="22"/>
        </w:rPr>
        <w:lastRenderedPageBreak/>
        <w:t>new version. (This can of course be a manual change—the point being that</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some</w:t>
      </w:r>
      <w:r>
        <w:rPr>
          <w:rStyle w:val="apple-converted-space"/>
          <w:rFonts w:ascii="Helvetica" w:hAnsi="Helvetica" w:cs="Helvetica"/>
          <w:color w:val="333333"/>
          <w:sz w:val="22"/>
          <w:szCs w:val="22"/>
        </w:rPr>
        <w:t> </w:t>
      </w:r>
      <w:r>
        <w:rPr>
          <w:rFonts w:ascii="Helvetica" w:hAnsi="Helvetica" w:cs="Helvetica"/>
          <w:color w:val="333333"/>
          <w:sz w:val="22"/>
          <w:szCs w:val="22"/>
        </w:rPr>
        <w:t>files change.) Then, the bumped version number is committed.</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This new branch may exist there for a while, until the release may be rolled out definitely. During that time, bug fixes may be applied in this branch (rather than on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Adding large new features here is strictly prohibited. They must be merged into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 and therefore, wait for the next big release.</w:t>
      </w:r>
    </w:p>
    <w:p w:rsidR="00E9285A" w:rsidRDefault="00E9285A" w:rsidP="000F433E">
      <w:pPr>
        <w:pStyle w:val="Heading5"/>
        <w:numPr>
          <w:ilvl w:val="3"/>
          <w:numId w:val="6"/>
        </w:numPr>
      </w:pPr>
      <w:r>
        <w:t>Finishing a release branch</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When the state of the release branch is ready to become a real release, some actions need to be carried out. First, the release branch is merged into</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(since every commit on</w:t>
      </w:r>
      <w:r>
        <w:rPr>
          <w:rStyle w:val="apple-converted-space"/>
          <w:rFonts w:ascii="Helvetica" w:hAnsi="Helvetica" w:cs="Helvetica"/>
          <w:color w:val="333333"/>
          <w:sz w:val="22"/>
          <w:szCs w:val="22"/>
        </w:rPr>
        <w:t> </w:t>
      </w:r>
      <w:proofErr w:type="spellStart"/>
      <w:r>
        <w:rPr>
          <w:rStyle w:val="HTMLCode"/>
          <w:rFonts w:eastAsiaTheme="majorEastAsia"/>
          <w:color w:val="333333"/>
          <w:sz w:val="18"/>
          <w:szCs w:val="18"/>
        </w:rPr>
        <w:t>master</w:t>
      </w:r>
      <w:r>
        <w:rPr>
          <w:rFonts w:ascii="Helvetica" w:hAnsi="Helvetica" w:cs="Helvetica"/>
          <w:color w:val="333333"/>
          <w:sz w:val="22"/>
          <w:szCs w:val="22"/>
        </w:rPr>
        <w:t>is</w:t>
      </w:r>
      <w:proofErr w:type="spellEnd"/>
      <w:r>
        <w:rPr>
          <w:rFonts w:ascii="Helvetica" w:hAnsi="Helvetica" w:cs="Helvetica"/>
          <w:color w:val="333333"/>
          <w:sz w:val="22"/>
          <w:szCs w:val="22"/>
        </w:rPr>
        <w:t xml:space="preserve"> a new release</w:t>
      </w:r>
      <w:r>
        <w:rPr>
          <w:rStyle w:val="apple-converted-space"/>
          <w:rFonts w:ascii="Helvetica" w:hAnsi="Helvetica" w:cs="Helvetica"/>
          <w:color w:val="333333"/>
          <w:sz w:val="22"/>
          <w:szCs w:val="22"/>
        </w:rPr>
        <w:t> </w:t>
      </w:r>
      <w:r>
        <w:rPr>
          <w:rStyle w:val="Emphasis"/>
          <w:rFonts w:ascii="Helvetica" w:hAnsi="Helvetica" w:cs="Helvetica"/>
          <w:color w:val="333333"/>
          <w:sz w:val="22"/>
          <w:szCs w:val="22"/>
        </w:rPr>
        <w:t>by definition</w:t>
      </w:r>
      <w:r>
        <w:rPr>
          <w:rFonts w:ascii="Helvetica" w:hAnsi="Helvetica" w:cs="Helvetica"/>
          <w:color w:val="333333"/>
          <w:sz w:val="22"/>
          <w:szCs w:val="22"/>
        </w:rPr>
        <w:t>, remember). Next, that commit on</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must be tagged for easy future reference to this historical version. Finally, the changes made on the release branch need to be merged back into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 so that future releases also contain these bug fixes.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 first two steps in Git:</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master</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branch 'master'</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merge --no-</w:t>
      </w:r>
      <w:proofErr w:type="spellStart"/>
      <w:r>
        <w:rPr>
          <w:rStyle w:val="HTMLCode"/>
          <w:rFonts w:eastAsiaTheme="majorEastAsia"/>
          <w:color w:val="222222"/>
          <w:sz w:val="18"/>
          <w:szCs w:val="18"/>
        </w:rPr>
        <w:t>ff</w:t>
      </w:r>
      <w:proofErr w:type="spellEnd"/>
      <w:r>
        <w:rPr>
          <w:rStyle w:val="HTMLCode"/>
          <w:rFonts w:eastAsiaTheme="majorEastAsia"/>
          <w:color w:val="222222"/>
          <w:sz w:val="18"/>
          <w:szCs w:val="18"/>
        </w:rPr>
        <w:t xml:space="preserve"> release-1.2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Merge made by recursive.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(Summary of changes)</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tag -a 1.2</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 release is now done, and tagged for future reference.</w:t>
      </w:r>
      <w:r>
        <w:rPr>
          <w:rFonts w:ascii="Helvetica" w:hAnsi="Helvetica" w:cs="Helvetica"/>
          <w:color w:val="333333"/>
          <w:sz w:val="22"/>
          <w:szCs w:val="22"/>
        </w:rPr>
        <w:br/>
      </w:r>
      <w:ins w:id="16" w:author="Unknown">
        <w:r>
          <w:rPr>
            <w:rStyle w:val="Strong"/>
            <w:rFonts w:ascii="Helvetica" w:hAnsi="Helvetica" w:cs="Helvetica"/>
            <w:color w:val="333333"/>
            <w:sz w:val="22"/>
            <w:szCs w:val="22"/>
          </w:rPr>
          <w:t>Edit:</w:t>
        </w:r>
        <w:r>
          <w:rPr>
            <w:rStyle w:val="apple-converted-space"/>
            <w:rFonts w:ascii="Helvetica" w:hAnsi="Helvetica" w:cs="Helvetica"/>
            <w:color w:val="333333"/>
            <w:sz w:val="22"/>
            <w:szCs w:val="22"/>
          </w:rPr>
          <w:t> </w:t>
        </w:r>
        <w:r>
          <w:rPr>
            <w:rFonts w:ascii="Helvetica" w:hAnsi="Helvetica" w:cs="Helvetica"/>
            <w:color w:val="333333"/>
            <w:sz w:val="22"/>
            <w:szCs w:val="22"/>
          </w:rPr>
          <w:t>You might as well want to use the</w:t>
        </w:r>
        <w:r>
          <w:rPr>
            <w:rStyle w:val="apple-converted-space"/>
            <w:rFonts w:ascii="Helvetica" w:hAnsi="Helvetica" w:cs="Helvetica"/>
            <w:color w:val="333333"/>
            <w:sz w:val="22"/>
            <w:szCs w:val="22"/>
          </w:rPr>
          <w:t> </w:t>
        </w:r>
        <w:r>
          <w:rPr>
            <w:rStyle w:val="HTMLCode"/>
            <w:rFonts w:eastAsiaTheme="majorEastAsia"/>
            <w:color w:val="333333"/>
            <w:sz w:val="18"/>
            <w:szCs w:val="18"/>
          </w:rPr>
          <w:t>-s</w:t>
        </w:r>
        <w:r>
          <w:rPr>
            <w:rStyle w:val="apple-converted-space"/>
            <w:rFonts w:ascii="Helvetica" w:hAnsi="Helvetica" w:cs="Helvetica"/>
            <w:color w:val="333333"/>
            <w:sz w:val="22"/>
            <w:szCs w:val="22"/>
          </w:rPr>
          <w:t> </w:t>
        </w:r>
        <w:r>
          <w:rPr>
            <w:rFonts w:ascii="Helvetica" w:hAnsi="Helvetica" w:cs="Helvetica"/>
            <w:color w:val="333333"/>
            <w:sz w:val="22"/>
            <w:szCs w:val="22"/>
          </w:rPr>
          <w:t>or</w:t>
        </w:r>
        <w:r>
          <w:rPr>
            <w:rStyle w:val="apple-converted-space"/>
            <w:rFonts w:ascii="Helvetica" w:hAnsi="Helvetica" w:cs="Helvetica"/>
            <w:color w:val="333333"/>
            <w:sz w:val="22"/>
            <w:szCs w:val="22"/>
          </w:rPr>
          <w:t> </w:t>
        </w:r>
        <w:r>
          <w:rPr>
            <w:rStyle w:val="HTMLCode"/>
            <w:rFonts w:eastAsiaTheme="majorEastAsia"/>
            <w:color w:val="333333"/>
            <w:sz w:val="18"/>
            <w:szCs w:val="18"/>
          </w:rPr>
          <w:t>-u &lt;key&gt;</w:t>
        </w:r>
        <w:r>
          <w:rPr>
            <w:rStyle w:val="apple-converted-space"/>
            <w:rFonts w:ascii="Helvetica" w:hAnsi="Helvetica" w:cs="Helvetica"/>
            <w:color w:val="333333"/>
            <w:sz w:val="22"/>
            <w:szCs w:val="22"/>
          </w:rPr>
          <w:t> </w:t>
        </w:r>
        <w:r>
          <w:rPr>
            <w:rFonts w:ascii="Helvetica" w:hAnsi="Helvetica" w:cs="Helvetica"/>
            <w:color w:val="333333"/>
            <w:sz w:val="22"/>
            <w:szCs w:val="22"/>
          </w:rPr>
          <w:t>flags to sign your tag cryptographically.</w:t>
        </w:r>
      </w:ins>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To keep the changes made in the release branch, we need to merge those back into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 though. In Git:</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branch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merge --no-</w:t>
      </w:r>
      <w:proofErr w:type="spellStart"/>
      <w:r>
        <w:rPr>
          <w:rStyle w:val="HTMLCode"/>
          <w:rFonts w:eastAsiaTheme="majorEastAsia"/>
          <w:color w:val="222222"/>
          <w:sz w:val="18"/>
          <w:szCs w:val="18"/>
        </w:rPr>
        <w:t>ff</w:t>
      </w:r>
      <w:proofErr w:type="spellEnd"/>
      <w:r>
        <w:rPr>
          <w:rStyle w:val="HTMLCode"/>
          <w:rFonts w:eastAsiaTheme="majorEastAsia"/>
          <w:color w:val="222222"/>
          <w:sz w:val="18"/>
          <w:szCs w:val="18"/>
        </w:rPr>
        <w:t xml:space="preserve"> release-1.2</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Merge made by recursive.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(Summary of changes)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This step may well lead to a merge conflict (probably even, since we have changed the version number). If so, fix it and commit.</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lastRenderedPageBreak/>
        <w:t>Now we are really done and the release branch may be removed, since we don’t need it anymore: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branch -d release-1.2</w:t>
      </w:r>
    </w:p>
    <w:p w:rsidR="00E9285A" w:rsidRPr="0070240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Deleted branch release-1.2 (was ff452fe).</w:t>
      </w:r>
    </w:p>
    <w:p w:rsidR="00E9285A" w:rsidRPr="0070240A" w:rsidRDefault="00E9285A" w:rsidP="00E9285A"/>
    <w:p w:rsidR="00E9285A" w:rsidRDefault="00E9285A" w:rsidP="00D407DE">
      <w:pPr>
        <w:pStyle w:val="Heading4"/>
        <w:numPr>
          <w:ilvl w:val="2"/>
          <w:numId w:val="6"/>
        </w:numPr>
        <w:rPr>
          <w:sz w:val="27"/>
          <w:szCs w:val="27"/>
        </w:rPr>
      </w:pPr>
      <w:r>
        <w:t>Hotfix branches</w:t>
      </w:r>
    </w:p>
    <w:p w:rsidR="00281D15" w:rsidRDefault="00E9285A" w:rsidP="00281D15">
      <w:pPr>
        <w:pStyle w:val="NormalWeb"/>
        <w:keepNext/>
        <w:shd w:val="clear" w:color="auto" w:fill="FFFFFF"/>
        <w:spacing w:before="150" w:beforeAutospacing="0" w:after="300" w:afterAutospacing="0" w:line="320" w:lineRule="atLeast"/>
        <w:jc w:val="center"/>
      </w:pPr>
      <w:r>
        <w:rPr>
          <w:rFonts w:ascii="Helvetica" w:hAnsi="Helvetica" w:cs="Helvetica"/>
          <w:noProof/>
          <w:color w:val="333333"/>
          <w:sz w:val="22"/>
          <w:szCs w:val="22"/>
        </w:rPr>
        <w:drawing>
          <wp:inline distT="0" distB="0" distL="0" distR="0" wp14:anchorId="60ACF709" wp14:editId="668E0509">
            <wp:extent cx="2921000" cy="4021455"/>
            <wp:effectExtent l="0" t="0" r="0" b="0"/>
            <wp:docPr id="33" name="Picture 33" descr="http://nvie.com/img/2010/01/hotfix-branch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vie.com/img/2010/01/hotfix-branch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4021455"/>
                    </a:xfrm>
                    <a:prstGeom prst="rect">
                      <a:avLst/>
                    </a:prstGeom>
                    <a:noFill/>
                    <a:ln>
                      <a:noFill/>
                    </a:ln>
                  </pic:spPr>
                </pic:pic>
              </a:graphicData>
            </a:graphic>
          </wp:inline>
        </w:drawing>
      </w:r>
    </w:p>
    <w:p w:rsidR="00E9285A" w:rsidRDefault="00281D15" w:rsidP="00281D15">
      <w:pPr>
        <w:pStyle w:val="Caption"/>
        <w:jc w:val="center"/>
        <w:rPr>
          <w:rFonts w:ascii="Helvetica" w:hAnsi="Helvetica" w:cs="Helvetica"/>
          <w:color w:val="333333"/>
          <w:sz w:val="22"/>
          <w:szCs w:val="22"/>
        </w:rPr>
      </w:pPr>
      <w:bookmarkStart w:id="17" w:name="_Toc394318159"/>
      <w:r>
        <w:t xml:space="preserve">Figure </w:t>
      </w:r>
      <w:r>
        <w:fldChar w:fldCharType="begin"/>
      </w:r>
      <w:r>
        <w:instrText xml:space="preserve"> SEQ Figure \* ARABIC </w:instrText>
      </w:r>
      <w:r>
        <w:fldChar w:fldCharType="separate"/>
      </w:r>
      <w:r>
        <w:rPr>
          <w:noProof/>
        </w:rPr>
        <w:t>4</w:t>
      </w:r>
      <w:r>
        <w:fldChar w:fldCharType="end"/>
      </w:r>
      <w:r>
        <w:t xml:space="preserve"> - GitHub Hotfix branches</w:t>
      </w:r>
      <w:bookmarkEnd w:id="17"/>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May branch off from: </w:t>
      </w:r>
      <w:r>
        <w:rPr>
          <w:rStyle w:val="HTMLCode"/>
          <w:rFonts w:eastAsiaTheme="majorEastAsia"/>
          <w:color w:val="333333"/>
          <w:sz w:val="18"/>
          <w:szCs w:val="18"/>
        </w:rPr>
        <w:t>master</w:t>
      </w:r>
      <w:r>
        <w:rPr>
          <w:rFonts w:ascii="Helvetica" w:hAnsi="Helvetica" w:cs="Helvetica"/>
          <w:color w:val="333333"/>
          <w:sz w:val="22"/>
          <w:szCs w:val="22"/>
        </w:rPr>
        <w:br/>
        <w:t>Must merge back into: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and</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Fonts w:ascii="Helvetica" w:hAnsi="Helvetica" w:cs="Helvetica"/>
          <w:color w:val="333333"/>
          <w:sz w:val="22"/>
          <w:szCs w:val="22"/>
        </w:rPr>
        <w:br/>
        <w:t>Branch naming convention:</w:t>
      </w:r>
      <w:r>
        <w:rPr>
          <w:rStyle w:val="apple-converted-space"/>
          <w:rFonts w:ascii="Helvetica" w:hAnsi="Helvetica" w:cs="Helvetica"/>
          <w:color w:val="333333"/>
          <w:sz w:val="22"/>
          <w:szCs w:val="22"/>
        </w:rPr>
        <w:t> </w:t>
      </w:r>
      <w:r>
        <w:rPr>
          <w:rStyle w:val="HTMLCode"/>
          <w:rFonts w:eastAsiaTheme="majorEastAsia"/>
          <w:color w:val="333333"/>
          <w:sz w:val="18"/>
          <w:szCs w:val="18"/>
        </w:rPr>
        <w:t>hotfix-*</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 essence is that work of team members (on the</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branch) can continue, while another person is preparing a quick production fix.</w:t>
      </w:r>
    </w:p>
    <w:p w:rsidR="00E9285A" w:rsidRDefault="00E9285A" w:rsidP="000F433E">
      <w:pPr>
        <w:pStyle w:val="Heading5"/>
        <w:numPr>
          <w:ilvl w:val="3"/>
          <w:numId w:val="6"/>
        </w:numPr>
      </w:pPr>
      <w:r>
        <w:lastRenderedPageBreak/>
        <w:t>Creating the hotfix branch</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Hotfix branches are created from the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branch. For example, say version 1.2 is the current production release running live and causing troubles due to a severe bug. But changes on</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are yet unstable. We may then branch off a hotfix branch and start fixing the problem:</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-b hotfix-1.2.1 master</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a new branch "hotfix-1.2.1"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./bump-version.sh 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Files modified successfully, version bumped to 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commit -a -m </w:t>
      </w:r>
      <w:r>
        <w:rPr>
          <w:rStyle w:val="s2"/>
          <w:color w:val="BB8844"/>
          <w:sz w:val="18"/>
          <w:szCs w:val="18"/>
        </w:rPr>
        <w:t>"Bumped version number to 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w:t>
      </w:r>
      <w:proofErr w:type="gramStart"/>
      <w:r>
        <w:rPr>
          <w:rStyle w:val="go"/>
          <w:color w:val="888888"/>
          <w:sz w:val="18"/>
          <w:szCs w:val="18"/>
        </w:rPr>
        <w:t>hotfix-1.2.1</w:t>
      </w:r>
      <w:proofErr w:type="gramEnd"/>
      <w:r>
        <w:rPr>
          <w:rStyle w:val="go"/>
          <w:color w:val="888888"/>
          <w:sz w:val="18"/>
          <w:szCs w:val="18"/>
        </w:rPr>
        <w:t xml:space="preserve"> 41e61bb] Bumped version number to 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 xml:space="preserve">1 files changed, 1 </w:t>
      </w:r>
      <w:proofErr w:type="gramStart"/>
      <w:r>
        <w:rPr>
          <w:rStyle w:val="go"/>
          <w:color w:val="888888"/>
          <w:sz w:val="18"/>
          <w:szCs w:val="18"/>
        </w:rPr>
        <w:t>insertions(</w:t>
      </w:r>
      <w:proofErr w:type="gramEnd"/>
      <w:r>
        <w:rPr>
          <w:rStyle w:val="go"/>
          <w:color w:val="888888"/>
          <w:sz w:val="18"/>
          <w:szCs w:val="18"/>
        </w:rPr>
        <w:t>+), 1 deletions(-)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Don’t forget to bump the version number after branching off!</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Then, fix the bug and commit the fix in one or more separate commits.</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commit -m </w:t>
      </w:r>
      <w:r>
        <w:rPr>
          <w:rStyle w:val="s2"/>
          <w:color w:val="BB8844"/>
          <w:sz w:val="18"/>
          <w:szCs w:val="18"/>
        </w:rPr>
        <w:t>"Fixed severe production problem"</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w:t>
      </w:r>
      <w:proofErr w:type="gramStart"/>
      <w:r>
        <w:rPr>
          <w:rStyle w:val="go"/>
          <w:color w:val="888888"/>
          <w:sz w:val="18"/>
          <w:szCs w:val="18"/>
        </w:rPr>
        <w:t>hotfix-1.2.1</w:t>
      </w:r>
      <w:proofErr w:type="gramEnd"/>
      <w:r>
        <w:rPr>
          <w:rStyle w:val="go"/>
          <w:color w:val="888888"/>
          <w:sz w:val="18"/>
          <w:szCs w:val="18"/>
        </w:rPr>
        <w:t xml:space="preserve"> abbe5d6] Fixed severe production problem</w:t>
      </w:r>
    </w:p>
    <w:p w:rsidR="000F433E" w:rsidRPr="000F433E" w:rsidRDefault="00E9285A" w:rsidP="000F433E">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888888"/>
          <w:sz w:val="18"/>
          <w:szCs w:val="18"/>
        </w:rPr>
      </w:pPr>
      <w:r>
        <w:rPr>
          <w:rStyle w:val="go"/>
          <w:color w:val="888888"/>
          <w:sz w:val="18"/>
          <w:szCs w:val="18"/>
        </w:rPr>
        <w:t xml:space="preserve">5 files changed, 32 </w:t>
      </w:r>
      <w:proofErr w:type="gramStart"/>
      <w:r>
        <w:rPr>
          <w:rStyle w:val="go"/>
          <w:color w:val="888888"/>
          <w:sz w:val="18"/>
          <w:szCs w:val="18"/>
        </w:rPr>
        <w:t>insertions(</w:t>
      </w:r>
      <w:proofErr w:type="gramEnd"/>
      <w:r>
        <w:rPr>
          <w:rStyle w:val="go"/>
          <w:color w:val="888888"/>
          <w:sz w:val="18"/>
          <w:szCs w:val="18"/>
        </w:rPr>
        <w:t>+), 17 deletions(-)</w:t>
      </w:r>
    </w:p>
    <w:p w:rsidR="000F433E" w:rsidRPr="000F433E" w:rsidRDefault="000F433E" w:rsidP="000F433E"/>
    <w:p w:rsidR="00E9285A" w:rsidRPr="000F433E" w:rsidRDefault="00E9285A" w:rsidP="000F433E">
      <w:pPr>
        <w:pStyle w:val="Heading5"/>
        <w:numPr>
          <w:ilvl w:val="3"/>
          <w:numId w:val="6"/>
        </w:numPr>
      </w:pPr>
      <w:r w:rsidRPr="000F433E">
        <w:rPr>
          <w:bCs/>
        </w:rPr>
        <w:t>Finishing a hotfix branch</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 xml:space="preserve">When finished, the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needs to be merged back into</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Fonts w:ascii="Helvetica" w:hAnsi="Helvetica" w:cs="Helvetica"/>
          <w:color w:val="333333"/>
          <w:sz w:val="22"/>
          <w:szCs w:val="22"/>
        </w:rPr>
        <w:t>, but also needs to be merged back into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 xml:space="preserve">, in order to safeguard that the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is included in the next release as well. This is completely similar to how release branches are finished.</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First, update</w:t>
      </w:r>
      <w:r>
        <w:rPr>
          <w:rStyle w:val="apple-converted-space"/>
          <w:rFonts w:ascii="Helvetica" w:hAnsi="Helvetica" w:cs="Helvetica"/>
          <w:color w:val="333333"/>
          <w:sz w:val="22"/>
          <w:szCs w:val="22"/>
        </w:rPr>
        <w:t> </w:t>
      </w:r>
      <w:r>
        <w:rPr>
          <w:rStyle w:val="HTMLCode"/>
          <w:rFonts w:eastAsiaTheme="majorEastAsia"/>
          <w:color w:val="333333"/>
          <w:sz w:val="18"/>
          <w:szCs w:val="18"/>
        </w:rPr>
        <w:t>master</w:t>
      </w:r>
      <w:r>
        <w:rPr>
          <w:rStyle w:val="apple-converted-space"/>
          <w:rFonts w:ascii="Helvetica" w:hAnsi="Helvetica" w:cs="Helvetica"/>
          <w:color w:val="333333"/>
          <w:sz w:val="22"/>
          <w:szCs w:val="22"/>
        </w:rPr>
        <w:t> </w:t>
      </w:r>
      <w:r>
        <w:rPr>
          <w:rFonts w:ascii="Helvetica" w:hAnsi="Helvetica" w:cs="Helvetica"/>
          <w:color w:val="333333"/>
          <w:sz w:val="22"/>
          <w:szCs w:val="22"/>
        </w:rPr>
        <w:t>and tag the release.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master</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branch 'master'</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merge --no-</w:t>
      </w:r>
      <w:proofErr w:type="spellStart"/>
      <w:r>
        <w:rPr>
          <w:rStyle w:val="HTMLCode"/>
          <w:rFonts w:eastAsiaTheme="majorEastAsia"/>
          <w:color w:val="222222"/>
          <w:sz w:val="18"/>
          <w:szCs w:val="18"/>
        </w:rPr>
        <w:t>ff</w:t>
      </w:r>
      <w:proofErr w:type="spellEnd"/>
      <w:r>
        <w:rPr>
          <w:rStyle w:val="HTMLCode"/>
          <w:rFonts w:eastAsiaTheme="majorEastAsia"/>
          <w:color w:val="222222"/>
          <w:sz w:val="18"/>
          <w:szCs w:val="18"/>
        </w:rPr>
        <w:t xml:space="preserve"> hotfix-1.2.1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Merge made by recursive.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(Summary of changes)</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tag -a 1.2.1</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ins w:id="18" w:author="Unknown">
        <w:r>
          <w:rPr>
            <w:rStyle w:val="Strong"/>
            <w:rFonts w:ascii="Helvetica" w:hAnsi="Helvetica" w:cs="Helvetica"/>
            <w:color w:val="333333"/>
            <w:sz w:val="22"/>
            <w:szCs w:val="22"/>
          </w:rPr>
          <w:t>Edit:</w:t>
        </w:r>
        <w:r>
          <w:rPr>
            <w:rStyle w:val="apple-converted-space"/>
            <w:rFonts w:ascii="Helvetica" w:hAnsi="Helvetica" w:cs="Helvetica"/>
            <w:color w:val="333333"/>
            <w:sz w:val="22"/>
            <w:szCs w:val="22"/>
          </w:rPr>
          <w:t> </w:t>
        </w:r>
        <w:r>
          <w:rPr>
            <w:rFonts w:ascii="Helvetica" w:hAnsi="Helvetica" w:cs="Helvetica"/>
            <w:color w:val="333333"/>
            <w:sz w:val="22"/>
            <w:szCs w:val="22"/>
          </w:rPr>
          <w:t>You might as well want to use the</w:t>
        </w:r>
        <w:r>
          <w:rPr>
            <w:rStyle w:val="apple-converted-space"/>
            <w:rFonts w:ascii="Helvetica" w:hAnsi="Helvetica" w:cs="Helvetica"/>
            <w:color w:val="333333"/>
            <w:sz w:val="22"/>
            <w:szCs w:val="22"/>
          </w:rPr>
          <w:t> </w:t>
        </w:r>
        <w:r>
          <w:rPr>
            <w:rStyle w:val="HTMLCode"/>
            <w:rFonts w:eastAsiaTheme="majorEastAsia"/>
            <w:color w:val="333333"/>
            <w:sz w:val="18"/>
            <w:szCs w:val="18"/>
          </w:rPr>
          <w:t>-s</w:t>
        </w:r>
        <w:r>
          <w:rPr>
            <w:rStyle w:val="apple-converted-space"/>
            <w:rFonts w:ascii="Helvetica" w:hAnsi="Helvetica" w:cs="Helvetica"/>
            <w:color w:val="333333"/>
            <w:sz w:val="22"/>
            <w:szCs w:val="22"/>
          </w:rPr>
          <w:t> </w:t>
        </w:r>
        <w:r>
          <w:rPr>
            <w:rFonts w:ascii="Helvetica" w:hAnsi="Helvetica" w:cs="Helvetica"/>
            <w:color w:val="333333"/>
            <w:sz w:val="22"/>
            <w:szCs w:val="22"/>
          </w:rPr>
          <w:t>or</w:t>
        </w:r>
        <w:r>
          <w:rPr>
            <w:rStyle w:val="apple-converted-space"/>
            <w:rFonts w:ascii="Helvetica" w:hAnsi="Helvetica" w:cs="Helvetica"/>
            <w:color w:val="333333"/>
            <w:sz w:val="22"/>
            <w:szCs w:val="22"/>
          </w:rPr>
          <w:t> </w:t>
        </w:r>
        <w:r>
          <w:rPr>
            <w:rStyle w:val="HTMLCode"/>
            <w:rFonts w:eastAsiaTheme="majorEastAsia"/>
            <w:color w:val="333333"/>
            <w:sz w:val="18"/>
            <w:szCs w:val="18"/>
          </w:rPr>
          <w:t>-u &lt;key&gt;</w:t>
        </w:r>
        <w:r>
          <w:rPr>
            <w:rStyle w:val="apple-converted-space"/>
            <w:rFonts w:ascii="Helvetica" w:hAnsi="Helvetica" w:cs="Helvetica"/>
            <w:color w:val="333333"/>
            <w:sz w:val="22"/>
            <w:szCs w:val="22"/>
          </w:rPr>
          <w:t> </w:t>
        </w:r>
        <w:r>
          <w:rPr>
            <w:rFonts w:ascii="Helvetica" w:hAnsi="Helvetica" w:cs="Helvetica"/>
            <w:color w:val="333333"/>
            <w:sz w:val="22"/>
            <w:szCs w:val="22"/>
          </w:rPr>
          <w:t>flags to sign your tag cryptographically.</w:t>
        </w:r>
      </w:ins>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lastRenderedPageBreak/>
        <w:t xml:space="preserve">Next, include the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in</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Fonts w:ascii="Helvetica" w:hAnsi="Helvetica" w:cs="Helvetica"/>
          <w:color w:val="333333"/>
          <w:sz w:val="22"/>
          <w:szCs w:val="22"/>
        </w:rPr>
        <w:t>, too:</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checkout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Switched to branch 'develop'</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merge --no-</w:t>
      </w:r>
      <w:proofErr w:type="spellStart"/>
      <w:r>
        <w:rPr>
          <w:rStyle w:val="HTMLCode"/>
          <w:rFonts w:eastAsiaTheme="majorEastAsia"/>
          <w:color w:val="222222"/>
          <w:sz w:val="18"/>
          <w:szCs w:val="18"/>
        </w:rPr>
        <w:t>ff</w:t>
      </w:r>
      <w:proofErr w:type="spellEnd"/>
      <w:r>
        <w:rPr>
          <w:rStyle w:val="HTMLCode"/>
          <w:rFonts w:eastAsiaTheme="majorEastAsia"/>
          <w:color w:val="222222"/>
          <w:sz w:val="18"/>
          <w:szCs w:val="18"/>
        </w:rPr>
        <w:t xml:space="preserve"> hotfix-1.2.1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o"/>
          <w:color w:val="888888"/>
          <w:sz w:val="18"/>
          <w:szCs w:val="18"/>
        </w:rPr>
        <w:t>Merge made by recursive.</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(Summary of changes)</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The one exception to the rule here is that, </w:t>
      </w:r>
      <w:r>
        <w:rPr>
          <w:rStyle w:val="Strong"/>
          <w:rFonts w:ascii="Helvetica" w:hAnsi="Helvetica" w:cs="Helvetica"/>
          <w:color w:val="333333"/>
          <w:sz w:val="22"/>
          <w:szCs w:val="22"/>
        </w:rPr>
        <w:t>when a release branch currently exists, the hotfix changes need to be merged into that release branch, instead of</w:t>
      </w:r>
      <w:r>
        <w:rPr>
          <w:rStyle w:val="apple-converted-space"/>
          <w:rFonts w:ascii="Helvetica" w:hAnsi="Helvetica" w:cs="Helvetica"/>
          <w:b/>
          <w:bCs/>
          <w:color w:val="333333"/>
          <w:sz w:val="22"/>
          <w:szCs w:val="22"/>
        </w:rPr>
        <w:t> </w:t>
      </w:r>
      <w:r>
        <w:rPr>
          <w:rStyle w:val="HTMLCode"/>
          <w:rFonts w:eastAsiaTheme="majorEastAsia"/>
          <w:b/>
          <w:bCs/>
          <w:color w:val="333333"/>
          <w:sz w:val="18"/>
          <w:szCs w:val="18"/>
        </w:rPr>
        <w:t>develop</w:t>
      </w:r>
      <w:r>
        <w:rPr>
          <w:rFonts w:ascii="Helvetica" w:hAnsi="Helvetica" w:cs="Helvetica"/>
          <w:color w:val="333333"/>
          <w:sz w:val="22"/>
          <w:szCs w:val="22"/>
        </w:rPr>
        <w:t xml:space="preserve">. Back-merging the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into the release branch will eventually result in the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being merged </w:t>
      </w:r>
      <w:proofErr w:type="spellStart"/>
      <w:r>
        <w:rPr>
          <w:rFonts w:ascii="Helvetica" w:hAnsi="Helvetica" w:cs="Helvetica"/>
          <w:color w:val="333333"/>
          <w:sz w:val="22"/>
          <w:szCs w:val="22"/>
        </w:rPr>
        <w:t>into</w:t>
      </w:r>
      <w:r>
        <w:rPr>
          <w:rStyle w:val="HTMLCode"/>
          <w:rFonts w:eastAsiaTheme="majorEastAsia"/>
          <w:color w:val="333333"/>
          <w:sz w:val="18"/>
          <w:szCs w:val="18"/>
        </w:rPr>
        <w:t>develop</w:t>
      </w:r>
      <w:proofErr w:type="spellEnd"/>
      <w:r>
        <w:rPr>
          <w:rStyle w:val="apple-converted-space"/>
          <w:rFonts w:ascii="Helvetica" w:hAnsi="Helvetica" w:cs="Helvetica"/>
          <w:color w:val="333333"/>
          <w:sz w:val="22"/>
          <w:szCs w:val="22"/>
        </w:rPr>
        <w:t> </w:t>
      </w:r>
      <w:r>
        <w:rPr>
          <w:rFonts w:ascii="Helvetica" w:hAnsi="Helvetica" w:cs="Helvetica"/>
          <w:color w:val="333333"/>
          <w:sz w:val="22"/>
          <w:szCs w:val="22"/>
        </w:rPr>
        <w:t>too, when the release branch is finished. (If work in</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 xml:space="preserve">immediately requires this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and cannot wait for the release branch to be finished, you may safely merge the </w:t>
      </w:r>
      <w:proofErr w:type="spellStart"/>
      <w:r>
        <w:rPr>
          <w:rFonts w:ascii="Helvetica" w:hAnsi="Helvetica" w:cs="Helvetica"/>
          <w:color w:val="333333"/>
          <w:sz w:val="22"/>
          <w:szCs w:val="22"/>
        </w:rPr>
        <w:t>bugfix</w:t>
      </w:r>
      <w:proofErr w:type="spellEnd"/>
      <w:r>
        <w:rPr>
          <w:rFonts w:ascii="Helvetica" w:hAnsi="Helvetica" w:cs="Helvetica"/>
          <w:color w:val="333333"/>
          <w:sz w:val="22"/>
          <w:szCs w:val="22"/>
        </w:rPr>
        <w:t xml:space="preserve"> into</w:t>
      </w:r>
      <w:r>
        <w:rPr>
          <w:rStyle w:val="apple-converted-space"/>
          <w:rFonts w:ascii="Helvetica" w:hAnsi="Helvetica" w:cs="Helvetica"/>
          <w:color w:val="333333"/>
          <w:sz w:val="22"/>
          <w:szCs w:val="22"/>
        </w:rPr>
        <w:t> </w:t>
      </w:r>
      <w:r>
        <w:rPr>
          <w:rStyle w:val="HTMLCode"/>
          <w:rFonts w:eastAsiaTheme="majorEastAsia"/>
          <w:color w:val="333333"/>
          <w:sz w:val="18"/>
          <w:szCs w:val="18"/>
        </w:rPr>
        <w:t>develop</w:t>
      </w:r>
      <w:r>
        <w:rPr>
          <w:rStyle w:val="apple-converted-space"/>
          <w:rFonts w:ascii="Helvetica" w:hAnsi="Helvetica" w:cs="Helvetica"/>
          <w:color w:val="333333"/>
          <w:sz w:val="22"/>
          <w:szCs w:val="22"/>
        </w:rPr>
        <w:t> </w:t>
      </w:r>
      <w:r>
        <w:rPr>
          <w:rFonts w:ascii="Helvetica" w:hAnsi="Helvetica" w:cs="Helvetica"/>
          <w:color w:val="333333"/>
          <w:sz w:val="22"/>
          <w:szCs w:val="22"/>
        </w:rPr>
        <w:t>now already as well.)</w:t>
      </w:r>
    </w:p>
    <w:p w:rsidR="00E9285A" w:rsidRDefault="00E9285A" w:rsidP="00E9285A">
      <w:pPr>
        <w:pStyle w:val="NormalWeb"/>
        <w:shd w:val="clear" w:color="auto" w:fill="FFFFFF"/>
        <w:spacing w:before="150" w:beforeAutospacing="0" w:after="300" w:afterAutospacing="0" w:line="320" w:lineRule="atLeast"/>
        <w:rPr>
          <w:rFonts w:ascii="Helvetica" w:hAnsi="Helvetica" w:cs="Helvetica"/>
          <w:color w:val="333333"/>
          <w:sz w:val="22"/>
          <w:szCs w:val="22"/>
        </w:rPr>
      </w:pPr>
      <w:r>
        <w:rPr>
          <w:rFonts w:ascii="Helvetica" w:hAnsi="Helvetica" w:cs="Helvetica"/>
          <w:color w:val="333333"/>
          <w:sz w:val="22"/>
          <w:szCs w:val="22"/>
        </w:rPr>
        <w:t>Finally, remove the temporary branch:</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rStyle w:val="HTMLCode"/>
          <w:rFonts w:eastAsiaTheme="majorEastAsia"/>
          <w:color w:val="222222"/>
          <w:sz w:val="18"/>
          <w:szCs w:val="18"/>
        </w:rPr>
      </w:pPr>
      <w:r>
        <w:rPr>
          <w:rStyle w:val="gp"/>
          <w:color w:val="555555"/>
          <w:sz w:val="18"/>
          <w:szCs w:val="18"/>
        </w:rPr>
        <w:t>$</w:t>
      </w:r>
      <w:r>
        <w:rPr>
          <w:rStyle w:val="HTMLCode"/>
          <w:rFonts w:eastAsiaTheme="majorEastAsia"/>
          <w:color w:val="222222"/>
          <w:sz w:val="18"/>
          <w:szCs w:val="18"/>
        </w:rPr>
        <w:t xml:space="preserve"> </w:t>
      </w:r>
      <w:proofErr w:type="gramStart"/>
      <w:r>
        <w:rPr>
          <w:rStyle w:val="HTMLCode"/>
          <w:rFonts w:eastAsiaTheme="majorEastAsia"/>
          <w:color w:val="222222"/>
          <w:sz w:val="18"/>
          <w:szCs w:val="18"/>
        </w:rPr>
        <w:t>git</w:t>
      </w:r>
      <w:proofErr w:type="gramEnd"/>
      <w:r>
        <w:rPr>
          <w:rStyle w:val="HTMLCode"/>
          <w:rFonts w:eastAsiaTheme="majorEastAsia"/>
          <w:color w:val="222222"/>
          <w:sz w:val="18"/>
          <w:szCs w:val="18"/>
        </w:rPr>
        <w:t xml:space="preserve"> branch -d hotfix-1.2.1</w:t>
      </w:r>
    </w:p>
    <w:p w:rsidR="00E9285A" w:rsidRDefault="00E9285A" w:rsidP="00E9285A">
      <w:pPr>
        <w:pStyle w:val="HTMLPreformatted"/>
        <w:pBdr>
          <w:top w:val="single" w:sz="6" w:space="8" w:color="F7A600"/>
          <w:left w:val="single" w:sz="36" w:space="12" w:color="F7A600"/>
          <w:bottom w:val="single" w:sz="6" w:space="8" w:color="F7A600"/>
          <w:right w:val="single" w:sz="6" w:space="12" w:color="F7A600"/>
        </w:pBdr>
        <w:shd w:val="clear" w:color="auto" w:fill="FEFEF1"/>
        <w:spacing w:line="336" w:lineRule="atLeast"/>
        <w:ind w:left="300" w:right="300"/>
        <w:rPr>
          <w:color w:val="222222"/>
          <w:sz w:val="18"/>
          <w:szCs w:val="18"/>
        </w:rPr>
      </w:pPr>
      <w:r>
        <w:rPr>
          <w:rStyle w:val="go"/>
          <w:color w:val="888888"/>
          <w:sz w:val="18"/>
          <w:szCs w:val="18"/>
        </w:rPr>
        <w:t>Deleted branch hotfix-1.2.1 (was abbe5d6).</w:t>
      </w:r>
    </w:p>
    <w:p w:rsidR="00E9285A" w:rsidRDefault="00E9285A" w:rsidP="00E9285A"/>
    <w:p w:rsidR="00E9285A" w:rsidRPr="00E9285A" w:rsidRDefault="00E9285A" w:rsidP="00E9285A"/>
    <w:p w:rsidR="009A23A3" w:rsidRDefault="009A23A3" w:rsidP="0053145F">
      <w:pPr>
        <w:pStyle w:val="ListParagraph"/>
        <w:ind w:left="792"/>
      </w:pPr>
    </w:p>
    <w:p w:rsidR="009A23A3" w:rsidRPr="009A23A3" w:rsidRDefault="00F66772" w:rsidP="009A23A3">
      <w:r>
        <w:br w:type="page"/>
      </w:r>
    </w:p>
    <w:p w:rsidR="009D256A" w:rsidRPr="009D256A" w:rsidRDefault="009D256A" w:rsidP="009D256A"/>
    <w:p w:rsidR="009D256A" w:rsidRPr="009D256A" w:rsidRDefault="009D256A" w:rsidP="009D256A"/>
    <w:p w:rsidR="009D256A" w:rsidRPr="009D256A" w:rsidRDefault="009D256A" w:rsidP="009D256A"/>
    <w:p w:rsidR="009D256A" w:rsidRPr="009D256A" w:rsidRDefault="009D256A" w:rsidP="009D256A"/>
    <w:p w:rsidR="009D256A" w:rsidRPr="009D256A" w:rsidRDefault="009D256A"/>
    <w:p w:rsidR="009D256A" w:rsidRPr="009D256A" w:rsidRDefault="009D256A"/>
    <w:sectPr w:rsidR="009D256A" w:rsidRPr="009D256A" w:rsidSect="00771C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C0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4718F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3B198F"/>
    <w:multiLevelType w:val="multilevel"/>
    <w:tmpl w:val="6F2E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F0619B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291AD9"/>
    <w:multiLevelType w:val="multilevel"/>
    <w:tmpl w:val="6F2E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B52466A"/>
    <w:multiLevelType w:val="multilevel"/>
    <w:tmpl w:val="6F2E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FCB5678"/>
    <w:multiLevelType w:val="multilevel"/>
    <w:tmpl w:val="6F2E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B6915D1"/>
    <w:multiLevelType w:val="multilevel"/>
    <w:tmpl w:val="3FC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93601"/>
    <w:multiLevelType w:val="multilevel"/>
    <w:tmpl w:val="53E6F4E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FF72F9A"/>
    <w:multiLevelType w:val="hybridMultilevel"/>
    <w:tmpl w:val="C838AE1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416910DE"/>
    <w:multiLevelType w:val="multilevel"/>
    <w:tmpl w:val="13EC86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2D531F2"/>
    <w:multiLevelType w:val="multilevel"/>
    <w:tmpl w:val="13EC86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71A7DE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0E750A"/>
    <w:multiLevelType w:val="multilevel"/>
    <w:tmpl w:val="13EC861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D8E7F05"/>
    <w:multiLevelType w:val="multilevel"/>
    <w:tmpl w:val="6F2E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D0B4B56"/>
    <w:multiLevelType w:val="multilevel"/>
    <w:tmpl w:val="D5E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BB3577"/>
    <w:multiLevelType w:val="multilevel"/>
    <w:tmpl w:val="6F2E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3"/>
  </w:num>
  <w:num w:numId="3">
    <w:abstractNumId w:val="12"/>
  </w:num>
  <w:num w:numId="4">
    <w:abstractNumId w:val="10"/>
  </w:num>
  <w:num w:numId="5">
    <w:abstractNumId w:val="11"/>
  </w:num>
  <w:num w:numId="6">
    <w:abstractNumId w:val="8"/>
  </w:num>
  <w:num w:numId="7">
    <w:abstractNumId w:val="4"/>
  </w:num>
  <w:num w:numId="8">
    <w:abstractNumId w:val="16"/>
  </w:num>
  <w:num w:numId="9">
    <w:abstractNumId w:val="6"/>
  </w:num>
  <w:num w:numId="10">
    <w:abstractNumId w:val="5"/>
  </w:num>
  <w:num w:numId="11">
    <w:abstractNumId w:val="2"/>
  </w:num>
  <w:num w:numId="12">
    <w:abstractNumId w:val="14"/>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7B"/>
    <w:rsid w:val="0001752A"/>
    <w:rsid w:val="000A2D1D"/>
    <w:rsid w:val="000A5E28"/>
    <w:rsid w:val="000E7D48"/>
    <w:rsid w:val="000F433E"/>
    <w:rsid w:val="00157401"/>
    <w:rsid w:val="00281D15"/>
    <w:rsid w:val="00325F7B"/>
    <w:rsid w:val="00460F0D"/>
    <w:rsid w:val="004A67A6"/>
    <w:rsid w:val="004D5304"/>
    <w:rsid w:val="0053145F"/>
    <w:rsid w:val="0063271D"/>
    <w:rsid w:val="00694565"/>
    <w:rsid w:val="006A0E8A"/>
    <w:rsid w:val="00700F34"/>
    <w:rsid w:val="0070240A"/>
    <w:rsid w:val="00750841"/>
    <w:rsid w:val="00771C1D"/>
    <w:rsid w:val="007F1C30"/>
    <w:rsid w:val="008B0FF3"/>
    <w:rsid w:val="008E1237"/>
    <w:rsid w:val="00955392"/>
    <w:rsid w:val="009A23A3"/>
    <w:rsid w:val="009D256A"/>
    <w:rsid w:val="009D4762"/>
    <w:rsid w:val="00A923F3"/>
    <w:rsid w:val="00B90CB3"/>
    <w:rsid w:val="00BB5B6B"/>
    <w:rsid w:val="00BB6AA3"/>
    <w:rsid w:val="00BE3EBD"/>
    <w:rsid w:val="00CC32F4"/>
    <w:rsid w:val="00CF67D0"/>
    <w:rsid w:val="00D407DE"/>
    <w:rsid w:val="00E9285A"/>
    <w:rsid w:val="00F667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9CBC-BE14-4BC3-8DDD-8BDD36E7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5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4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47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F43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5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56A"/>
    <w:pPr>
      <w:ind w:left="720"/>
      <w:contextualSpacing/>
    </w:pPr>
  </w:style>
  <w:style w:type="character" w:customStyle="1" w:styleId="Heading1Char">
    <w:name w:val="Heading 1 Char"/>
    <w:basedOn w:val="DefaultParagraphFont"/>
    <w:link w:val="Heading1"/>
    <w:uiPriority w:val="9"/>
    <w:rsid w:val="009D256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D2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56A"/>
    <w:rPr>
      <w:rFonts w:ascii="Segoe UI" w:hAnsi="Segoe UI" w:cs="Segoe UI"/>
      <w:sz w:val="18"/>
      <w:szCs w:val="18"/>
    </w:rPr>
  </w:style>
  <w:style w:type="paragraph" w:styleId="NoSpacing">
    <w:name w:val="No Spacing"/>
    <w:link w:val="NoSpacingChar"/>
    <w:uiPriority w:val="1"/>
    <w:qFormat/>
    <w:rsid w:val="00771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1C1D"/>
    <w:rPr>
      <w:rFonts w:eastAsiaTheme="minorEastAsia"/>
      <w:lang w:val="en-US"/>
    </w:rPr>
  </w:style>
  <w:style w:type="paragraph" w:styleId="TOCHeading">
    <w:name w:val="TOC Heading"/>
    <w:basedOn w:val="Heading1"/>
    <w:next w:val="Normal"/>
    <w:uiPriority w:val="39"/>
    <w:unhideWhenUsed/>
    <w:qFormat/>
    <w:rsid w:val="00BB6AA3"/>
    <w:pPr>
      <w:outlineLvl w:val="9"/>
    </w:pPr>
    <w:rPr>
      <w:lang w:val="en-US"/>
    </w:rPr>
  </w:style>
  <w:style w:type="paragraph" w:styleId="TOC1">
    <w:name w:val="toc 1"/>
    <w:basedOn w:val="Normal"/>
    <w:next w:val="Normal"/>
    <w:autoRedefine/>
    <w:uiPriority w:val="39"/>
    <w:unhideWhenUsed/>
    <w:rsid w:val="00BB6AA3"/>
    <w:pPr>
      <w:spacing w:after="100"/>
    </w:pPr>
  </w:style>
  <w:style w:type="paragraph" w:styleId="TOC2">
    <w:name w:val="toc 2"/>
    <w:basedOn w:val="Normal"/>
    <w:next w:val="Normal"/>
    <w:autoRedefine/>
    <w:uiPriority w:val="39"/>
    <w:unhideWhenUsed/>
    <w:rsid w:val="00BB6AA3"/>
    <w:pPr>
      <w:spacing w:after="100"/>
      <w:ind w:left="220"/>
    </w:pPr>
  </w:style>
  <w:style w:type="character" w:styleId="Hyperlink">
    <w:name w:val="Hyperlink"/>
    <w:basedOn w:val="DefaultParagraphFont"/>
    <w:uiPriority w:val="99"/>
    <w:unhideWhenUsed/>
    <w:rsid w:val="00BB6AA3"/>
    <w:rPr>
      <w:color w:val="0563C1" w:themeColor="hyperlink"/>
      <w:u w:val="single"/>
    </w:rPr>
  </w:style>
  <w:style w:type="character" w:styleId="FollowedHyperlink">
    <w:name w:val="FollowedHyperlink"/>
    <w:basedOn w:val="DefaultParagraphFont"/>
    <w:uiPriority w:val="99"/>
    <w:semiHidden/>
    <w:unhideWhenUsed/>
    <w:rsid w:val="008E1237"/>
    <w:rPr>
      <w:color w:val="954F72" w:themeColor="followedHyperlink"/>
      <w:u w:val="single"/>
    </w:rPr>
  </w:style>
  <w:style w:type="paragraph" w:styleId="Caption">
    <w:name w:val="caption"/>
    <w:basedOn w:val="Normal"/>
    <w:next w:val="Normal"/>
    <w:uiPriority w:val="35"/>
    <w:unhideWhenUsed/>
    <w:qFormat/>
    <w:rsid w:val="008E12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4762"/>
    <w:pPr>
      <w:spacing w:after="0"/>
    </w:pPr>
  </w:style>
  <w:style w:type="character" w:customStyle="1" w:styleId="Heading3Char">
    <w:name w:val="Heading 3 Char"/>
    <w:basedOn w:val="DefaultParagraphFont"/>
    <w:link w:val="Heading3"/>
    <w:uiPriority w:val="9"/>
    <w:rsid w:val="009D4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476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D476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9D4762"/>
    <w:rPr>
      <w:rFonts w:ascii="Courier New" w:eastAsia="Times New Roman" w:hAnsi="Courier New" w:cs="Courier New"/>
      <w:sz w:val="20"/>
      <w:szCs w:val="20"/>
    </w:rPr>
  </w:style>
  <w:style w:type="character" w:customStyle="1" w:styleId="apple-converted-space">
    <w:name w:val="apple-converted-space"/>
    <w:basedOn w:val="DefaultParagraphFont"/>
    <w:rsid w:val="009D4762"/>
  </w:style>
  <w:style w:type="character" w:styleId="Emphasis">
    <w:name w:val="Emphasis"/>
    <w:basedOn w:val="DefaultParagraphFont"/>
    <w:uiPriority w:val="20"/>
    <w:qFormat/>
    <w:rsid w:val="009D4762"/>
    <w:rPr>
      <w:i/>
      <w:iCs/>
    </w:rPr>
  </w:style>
  <w:style w:type="paragraph" w:styleId="HTMLPreformatted">
    <w:name w:val="HTML Preformatted"/>
    <w:basedOn w:val="Normal"/>
    <w:link w:val="HTMLPreformattedChar"/>
    <w:uiPriority w:val="99"/>
    <w:unhideWhenUsed/>
    <w:rsid w:val="009D4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9D4762"/>
    <w:rPr>
      <w:rFonts w:ascii="Courier New" w:eastAsia="Times New Roman" w:hAnsi="Courier New" w:cs="Courier New"/>
      <w:sz w:val="20"/>
      <w:szCs w:val="20"/>
      <w:lang w:eastAsia="en-ZA"/>
    </w:rPr>
  </w:style>
  <w:style w:type="character" w:customStyle="1" w:styleId="gp">
    <w:name w:val="gp"/>
    <w:basedOn w:val="DefaultParagraphFont"/>
    <w:rsid w:val="009D4762"/>
  </w:style>
  <w:style w:type="character" w:customStyle="1" w:styleId="go">
    <w:name w:val="go"/>
    <w:basedOn w:val="DefaultParagraphFont"/>
    <w:rsid w:val="009D4762"/>
  </w:style>
  <w:style w:type="character" w:customStyle="1" w:styleId="s2">
    <w:name w:val="s2"/>
    <w:basedOn w:val="DefaultParagraphFont"/>
    <w:rsid w:val="009D4762"/>
  </w:style>
  <w:style w:type="character" w:styleId="Strong">
    <w:name w:val="Strong"/>
    <w:basedOn w:val="DefaultParagraphFont"/>
    <w:uiPriority w:val="22"/>
    <w:qFormat/>
    <w:rsid w:val="009D4762"/>
    <w:rPr>
      <w:b/>
      <w:bCs/>
    </w:rPr>
  </w:style>
  <w:style w:type="paragraph" w:styleId="TOC3">
    <w:name w:val="toc 3"/>
    <w:basedOn w:val="Normal"/>
    <w:next w:val="Normal"/>
    <w:autoRedefine/>
    <w:uiPriority w:val="39"/>
    <w:unhideWhenUsed/>
    <w:rsid w:val="00D407DE"/>
    <w:pPr>
      <w:spacing w:after="100"/>
      <w:ind w:left="440"/>
    </w:pPr>
  </w:style>
  <w:style w:type="character" w:customStyle="1" w:styleId="Heading5Char">
    <w:name w:val="Heading 5 Char"/>
    <w:basedOn w:val="DefaultParagraphFont"/>
    <w:link w:val="Heading5"/>
    <w:uiPriority w:val="9"/>
    <w:rsid w:val="000F433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357C7-F624-42E2-A8D7-6BA7AEF2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2465</Words>
  <Characters>11417</Characters>
  <Application>Microsoft Office Word</Application>
  <DocSecurity>0</DocSecurity>
  <Lines>518</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for Agri-Pro</dc:title>
  <dc:subject/>
  <dc:creator>Erick van der Linde</dc:creator>
  <cp:keywords/>
  <dc:description/>
  <cp:lastModifiedBy>Erick van der Linde</cp:lastModifiedBy>
  <cp:revision>31</cp:revision>
  <dcterms:created xsi:type="dcterms:W3CDTF">2014-06-27T13:34:00Z</dcterms:created>
  <dcterms:modified xsi:type="dcterms:W3CDTF">2014-07-28T11:43:00Z</dcterms:modified>
</cp:coreProperties>
</file>